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E3410A" w14:textId="5CCF5FD3" w:rsidR="00DD162C" w:rsidRDefault="00DD162C" w:rsidP="00DD162C">
      <w:pPr>
        <w:rPr>
          <w:rFonts w:ascii="Times New Roman" w:hAnsi="Times New Roman" w:cs="Times New Roman"/>
        </w:rPr>
      </w:pPr>
      <w:bookmarkStart w:id="0" w:name="_GoBack"/>
      <w:bookmarkEnd w:id="0"/>
      <w:r>
        <w:rPr>
          <w:rFonts w:ascii="Times New Roman" w:hAnsi="Times New Roman" w:cs="Times New Roman"/>
        </w:rPr>
        <w:t xml:space="preserve">Monitoring Recent Changes of Cross-border </w:t>
      </w:r>
      <w:r w:rsidR="00C14D7C">
        <w:rPr>
          <w:rFonts w:ascii="Times New Roman" w:eastAsia="SimSun" w:hAnsi="Times New Roman" w:cs="Times New Roman"/>
          <w:lang w:eastAsia="zh-CN"/>
        </w:rPr>
        <w:t xml:space="preserve">Drug </w:t>
      </w:r>
      <w:r w:rsidR="00C14D7C">
        <w:rPr>
          <w:rFonts w:ascii="Times New Roman" w:hAnsi="Times New Roman" w:cs="Times New Roman"/>
        </w:rPr>
        <w:t>U</w:t>
      </w:r>
      <w:r>
        <w:rPr>
          <w:rFonts w:ascii="Times New Roman" w:hAnsi="Times New Roman" w:cs="Times New Roman"/>
        </w:rPr>
        <w:t>se and Their</w:t>
      </w:r>
      <w:r>
        <w:rPr>
          <w:rFonts w:ascii="Times New Roman" w:hAnsi="Times New Roman" w:cs="Times New Roman" w:hint="eastAsia"/>
        </w:rPr>
        <w:t xml:space="preserve"> </w:t>
      </w:r>
      <w:r>
        <w:rPr>
          <w:rFonts w:ascii="Times New Roman" w:hAnsi="Times New Roman" w:cs="Times New Roman"/>
        </w:rPr>
        <w:t>Implications for Prevention</w:t>
      </w:r>
      <w:r w:rsidR="00C14D7C">
        <w:rPr>
          <w:rFonts w:ascii="Times New Roman" w:hAnsi="Times New Roman" w:cs="Times New Roman"/>
        </w:rPr>
        <w:t>/Control</w:t>
      </w:r>
      <w:r>
        <w:rPr>
          <w:rFonts w:ascii="Times New Roman" w:hAnsi="Times New Roman" w:cs="Times New Roman"/>
        </w:rPr>
        <w:t xml:space="preserve"> Strategies</w:t>
      </w:r>
    </w:p>
    <w:p w14:paraId="2C430130" w14:textId="77777777" w:rsidR="00DD162C" w:rsidRDefault="00DD162C">
      <w:pPr>
        <w:rPr>
          <w:rFonts w:ascii="Times New Roman" w:eastAsia="SimSun" w:hAnsi="Times New Roman" w:cs="Times New Roman"/>
          <w:b/>
          <w:lang w:eastAsia="zh-CN"/>
        </w:rPr>
      </w:pPr>
    </w:p>
    <w:p w14:paraId="21915F23" w14:textId="77777777" w:rsidR="003358B8" w:rsidRPr="00E83244" w:rsidRDefault="00B96297" w:rsidP="00405C7B">
      <w:pPr>
        <w:outlineLvl w:val="0"/>
        <w:rPr>
          <w:rFonts w:ascii="Times New Roman" w:hAnsi="Times New Roman" w:cs="Times New Roman"/>
          <w:b/>
          <w:lang w:eastAsia="zh-HK"/>
        </w:rPr>
      </w:pPr>
      <w:r w:rsidRPr="00E83244">
        <w:rPr>
          <w:rFonts w:ascii="Times New Roman" w:hAnsi="Times New Roman" w:cs="Times New Roman"/>
          <w:b/>
          <w:lang w:eastAsia="zh-HK"/>
        </w:rPr>
        <w:t>Background</w:t>
      </w:r>
    </w:p>
    <w:p w14:paraId="60FB8D3E" w14:textId="77777777" w:rsidR="00B96297" w:rsidRPr="00E83244" w:rsidRDefault="00B96297">
      <w:pPr>
        <w:rPr>
          <w:rFonts w:ascii="Times New Roman" w:hAnsi="Times New Roman" w:cs="Times New Roman"/>
          <w:lang w:eastAsia="zh-HK"/>
        </w:rPr>
      </w:pPr>
    </w:p>
    <w:p w14:paraId="2D6660F6" w14:textId="43F6560A" w:rsidR="00BE0542" w:rsidRPr="00E83244" w:rsidRDefault="00BE0542">
      <w:pPr>
        <w:rPr>
          <w:rFonts w:ascii="Times New Roman" w:hAnsi="Times New Roman" w:cs="Times New Roman"/>
          <w:lang w:eastAsia="zh-HK"/>
        </w:rPr>
      </w:pPr>
      <w:r w:rsidRPr="00E83244">
        <w:rPr>
          <w:rFonts w:ascii="Times New Roman" w:hAnsi="Times New Roman" w:cs="Times New Roman"/>
          <w:lang w:eastAsia="zh-HK"/>
        </w:rPr>
        <w:t xml:space="preserve">Cross-border </w:t>
      </w:r>
      <w:r w:rsidR="00C14D7C">
        <w:rPr>
          <w:rFonts w:ascii="Times New Roman" w:hAnsi="Times New Roman" w:cs="Times New Roman"/>
          <w:lang w:eastAsia="zh-HK"/>
        </w:rPr>
        <w:t xml:space="preserve">drug </w:t>
      </w:r>
      <w:r w:rsidRPr="00E83244">
        <w:rPr>
          <w:rFonts w:ascii="Times New Roman" w:hAnsi="Times New Roman" w:cs="Times New Roman"/>
          <w:lang w:eastAsia="zh-HK"/>
        </w:rPr>
        <w:t xml:space="preserve">use has continued to be a serious concern of the law enforcements. </w:t>
      </w:r>
      <w:r w:rsidR="00B96297" w:rsidRPr="00E83244">
        <w:rPr>
          <w:rFonts w:ascii="Times New Roman" w:hAnsi="Times New Roman" w:cs="Times New Roman"/>
          <w:lang w:eastAsia="zh-HK"/>
        </w:rPr>
        <w:t xml:space="preserve">In 2011, there were 821 </w:t>
      </w:r>
      <w:r w:rsidR="00266473" w:rsidRPr="00E83244">
        <w:rPr>
          <w:rFonts w:ascii="Times New Roman" w:hAnsi="Times New Roman" w:cs="Times New Roman"/>
          <w:lang w:eastAsia="zh-HK"/>
        </w:rPr>
        <w:t xml:space="preserve">or one in every thirteen </w:t>
      </w:r>
      <w:r w:rsidR="00B96297" w:rsidRPr="00E83244">
        <w:rPr>
          <w:rFonts w:ascii="Times New Roman" w:hAnsi="Times New Roman" w:cs="Times New Roman"/>
          <w:lang w:eastAsia="zh-HK"/>
        </w:rPr>
        <w:t xml:space="preserve">drug abusers being reported to the Central Registry of Drug Abuse (CRDA) for taking drugs in the </w:t>
      </w:r>
      <w:r w:rsidR="00510350">
        <w:rPr>
          <w:rFonts w:ascii="Times New Roman" w:hAnsi="Times New Roman" w:cs="Times New Roman"/>
          <w:lang w:eastAsia="zh-HK"/>
        </w:rPr>
        <w:t>Mainland</w:t>
      </w:r>
      <w:r w:rsidR="00B96297" w:rsidRPr="00E83244">
        <w:rPr>
          <w:rFonts w:ascii="Times New Roman" w:hAnsi="Times New Roman" w:cs="Times New Roman"/>
          <w:lang w:eastAsia="zh-HK"/>
        </w:rPr>
        <w:t xml:space="preserve"> (mainly in Shenzhen), of which 87.8% of them were adults aged 21 or above.</w:t>
      </w:r>
      <w:r w:rsidR="00B96297" w:rsidRPr="00E83244">
        <w:rPr>
          <w:rStyle w:val="FootnoteReference"/>
          <w:rFonts w:ascii="Times New Roman" w:hAnsi="Times New Roman" w:cs="Times New Roman"/>
          <w:lang w:eastAsia="zh-HK"/>
        </w:rPr>
        <w:footnoteReference w:id="1"/>
      </w:r>
      <w:r w:rsidR="00B96297" w:rsidRPr="00E83244">
        <w:rPr>
          <w:rFonts w:ascii="Times New Roman" w:hAnsi="Times New Roman" w:cs="Times New Roman"/>
          <w:lang w:eastAsia="zh-HK"/>
        </w:rPr>
        <w:t xml:space="preserve"> </w:t>
      </w:r>
      <w:r w:rsidR="00E35234" w:rsidRPr="00E83244">
        <w:rPr>
          <w:rFonts w:ascii="Times New Roman" w:hAnsi="Times New Roman" w:cs="Times New Roman"/>
          <w:lang w:eastAsia="zh-HK"/>
        </w:rPr>
        <w:t xml:space="preserve">Among psychotropic substances, ketamine was still the most commonly abused type (31.5%) despite </w:t>
      </w:r>
      <w:r w:rsidR="00266473" w:rsidRPr="00E83244">
        <w:rPr>
          <w:rFonts w:ascii="Times New Roman" w:hAnsi="Times New Roman" w:cs="Times New Roman"/>
          <w:lang w:eastAsia="zh-HK"/>
        </w:rPr>
        <w:t>its declining trend</w:t>
      </w:r>
      <w:r w:rsidR="00E35234" w:rsidRPr="00E83244">
        <w:rPr>
          <w:rFonts w:ascii="Times New Roman" w:hAnsi="Times New Roman" w:cs="Times New Roman"/>
          <w:lang w:eastAsia="zh-HK"/>
        </w:rPr>
        <w:t xml:space="preserve">. </w:t>
      </w:r>
      <w:r w:rsidR="00F210CF" w:rsidRPr="00E83244">
        <w:rPr>
          <w:rFonts w:ascii="Times New Roman" w:hAnsi="Times New Roman" w:cs="Times New Roman"/>
          <w:lang w:eastAsia="zh-HK"/>
        </w:rPr>
        <w:t xml:space="preserve">Reports </w:t>
      </w:r>
      <w:r w:rsidR="00E35234" w:rsidRPr="00E83244">
        <w:rPr>
          <w:rFonts w:ascii="Times New Roman" w:hAnsi="Times New Roman" w:cs="Times New Roman"/>
          <w:lang w:eastAsia="zh-HK"/>
        </w:rPr>
        <w:t>of cocaine</w:t>
      </w:r>
      <w:r w:rsidR="000512AD" w:rsidRPr="00E83244">
        <w:rPr>
          <w:rFonts w:ascii="Times New Roman" w:hAnsi="Times New Roman" w:cs="Times New Roman"/>
          <w:lang w:eastAsia="zh-HK"/>
        </w:rPr>
        <w:t xml:space="preserve"> abuse</w:t>
      </w:r>
      <w:r w:rsidR="00E35234" w:rsidRPr="00E83244">
        <w:rPr>
          <w:rFonts w:ascii="Times New Roman" w:hAnsi="Times New Roman" w:cs="Times New Roman"/>
          <w:lang w:eastAsia="zh-HK"/>
        </w:rPr>
        <w:t xml:space="preserve">, </w:t>
      </w:r>
      <w:r w:rsidR="000512AD" w:rsidRPr="00E83244">
        <w:rPr>
          <w:rFonts w:ascii="Times New Roman" w:hAnsi="Times New Roman" w:cs="Times New Roman"/>
          <w:lang w:eastAsia="zh-HK"/>
        </w:rPr>
        <w:t>in contrast</w:t>
      </w:r>
      <w:r w:rsidR="00E35234" w:rsidRPr="00E83244">
        <w:rPr>
          <w:rFonts w:ascii="Times New Roman" w:hAnsi="Times New Roman" w:cs="Times New Roman"/>
          <w:lang w:eastAsia="zh-HK"/>
        </w:rPr>
        <w:t xml:space="preserve">, continued to </w:t>
      </w:r>
      <w:r w:rsidR="00F210CF" w:rsidRPr="00E83244">
        <w:rPr>
          <w:rFonts w:ascii="Times New Roman" w:hAnsi="Times New Roman" w:cs="Times New Roman"/>
          <w:lang w:eastAsia="zh-HK"/>
        </w:rPr>
        <w:t>grow</w:t>
      </w:r>
      <w:r w:rsidR="00266473" w:rsidRPr="00E83244">
        <w:rPr>
          <w:rFonts w:ascii="Times New Roman" w:hAnsi="Times New Roman" w:cs="Times New Roman"/>
          <w:lang w:eastAsia="zh-HK"/>
        </w:rPr>
        <w:t xml:space="preserve"> in recent years</w:t>
      </w:r>
      <w:r w:rsidR="00E35234" w:rsidRPr="00E83244">
        <w:rPr>
          <w:rFonts w:ascii="Times New Roman" w:hAnsi="Times New Roman" w:cs="Times New Roman"/>
          <w:lang w:eastAsia="zh-HK"/>
        </w:rPr>
        <w:t xml:space="preserve">. </w:t>
      </w:r>
      <w:r w:rsidR="00BF773B" w:rsidRPr="00E83244">
        <w:rPr>
          <w:rFonts w:ascii="Times New Roman" w:hAnsi="Times New Roman" w:cs="Times New Roman"/>
          <w:lang w:eastAsia="zh-HK"/>
        </w:rPr>
        <w:t>Meanwhile, t</w:t>
      </w:r>
      <w:r w:rsidR="003B586A" w:rsidRPr="00E83244">
        <w:rPr>
          <w:rFonts w:ascii="Times New Roman" w:hAnsi="Times New Roman" w:cs="Times New Roman"/>
          <w:lang w:eastAsia="zh-HK"/>
        </w:rPr>
        <w:t>he latest 2011/12 Survey of Drug Use among Students</w:t>
      </w:r>
      <w:r w:rsidR="00BF773B" w:rsidRPr="00E83244">
        <w:rPr>
          <w:rStyle w:val="FootnoteReference"/>
          <w:rFonts w:ascii="Times New Roman" w:hAnsi="Times New Roman" w:cs="Times New Roman"/>
          <w:lang w:eastAsia="zh-HK"/>
        </w:rPr>
        <w:footnoteReference w:id="2"/>
      </w:r>
      <w:r w:rsidR="003B586A" w:rsidRPr="00E83244">
        <w:rPr>
          <w:rFonts w:ascii="Times New Roman" w:hAnsi="Times New Roman" w:cs="Times New Roman"/>
          <w:lang w:eastAsia="zh-HK"/>
        </w:rPr>
        <w:t xml:space="preserve"> </w:t>
      </w:r>
      <w:r w:rsidR="00BF773B" w:rsidRPr="00E83244">
        <w:rPr>
          <w:rFonts w:ascii="Times New Roman" w:hAnsi="Times New Roman" w:cs="Times New Roman"/>
          <w:lang w:eastAsia="zh-HK"/>
        </w:rPr>
        <w:t xml:space="preserve">indicated up to 34.3% of lifetime drug-taking respondents had taken drugs outside Hong Kong, whereas 65.3% of those 30-day drug-takers did so.  Among those </w:t>
      </w:r>
      <w:r w:rsidR="00266473" w:rsidRPr="00E83244">
        <w:rPr>
          <w:rFonts w:ascii="Times New Roman" w:hAnsi="Times New Roman" w:cs="Times New Roman"/>
          <w:lang w:eastAsia="zh-HK"/>
        </w:rPr>
        <w:t xml:space="preserve">students </w:t>
      </w:r>
      <w:r w:rsidR="00BF773B" w:rsidRPr="00E83244">
        <w:rPr>
          <w:rFonts w:ascii="Times New Roman" w:hAnsi="Times New Roman" w:cs="Times New Roman"/>
          <w:lang w:eastAsia="zh-HK"/>
        </w:rPr>
        <w:t>who had taken drugs outside Hong Kong, more th</w:t>
      </w:r>
      <w:r w:rsidR="008F0D0D">
        <w:rPr>
          <w:rFonts w:ascii="Times New Roman" w:hAnsi="Times New Roman" w:cs="Times New Roman"/>
          <w:lang w:eastAsia="zh-HK"/>
        </w:rPr>
        <w:t>an</w:t>
      </w:r>
      <w:r w:rsidR="00BF773B" w:rsidRPr="00E83244">
        <w:rPr>
          <w:rFonts w:ascii="Times New Roman" w:hAnsi="Times New Roman" w:cs="Times New Roman"/>
          <w:lang w:eastAsia="zh-HK"/>
        </w:rPr>
        <w:t xml:space="preserve"> three-fifth (63.9%) had </w:t>
      </w:r>
      <w:r w:rsidR="00266473" w:rsidRPr="00E83244">
        <w:rPr>
          <w:rFonts w:ascii="Times New Roman" w:hAnsi="Times New Roman" w:cs="Times New Roman"/>
          <w:lang w:eastAsia="zh-HK"/>
        </w:rPr>
        <w:t xml:space="preserve">done so </w:t>
      </w:r>
      <w:r w:rsidR="00BF773B" w:rsidRPr="00E83244">
        <w:rPr>
          <w:rFonts w:ascii="Times New Roman" w:hAnsi="Times New Roman" w:cs="Times New Roman"/>
          <w:lang w:eastAsia="zh-HK"/>
        </w:rPr>
        <w:t>in “</w:t>
      </w:r>
      <w:r w:rsidR="00510350">
        <w:rPr>
          <w:rFonts w:ascii="Times New Roman" w:hAnsi="Times New Roman" w:cs="Times New Roman"/>
          <w:lang w:eastAsia="zh-HK"/>
        </w:rPr>
        <w:t>Mainland</w:t>
      </w:r>
      <w:r w:rsidR="00BF773B" w:rsidRPr="00E83244">
        <w:rPr>
          <w:rFonts w:ascii="Times New Roman" w:hAnsi="Times New Roman" w:cs="Times New Roman"/>
          <w:lang w:eastAsia="zh-HK"/>
        </w:rPr>
        <w:t xml:space="preserve"> China/ Macao” (71.9% for 30-day drug-taking students).</w:t>
      </w:r>
      <w:r w:rsidR="008F0D0D">
        <w:rPr>
          <w:rFonts w:ascii="Times New Roman" w:hAnsi="Times New Roman" w:cs="Times New Roman"/>
          <w:lang w:eastAsia="zh-HK"/>
        </w:rPr>
        <w:t xml:space="preserve"> </w:t>
      </w:r>
      <w:r w:rsidR="00BF773B" w:rsidRPr="00E83244">
        <w:rPr>
          <w:rFonts w:ascii="Times New Roman" w:hAnsi="Times New Roman" w:cs="Times New Roman"/>
          <w:lang w:eastAsia="zh-HK"/>
        </w:rPr>
        <w:t xml:space="preserve">The most commonly reported places in which students took drug were “Shenzhen” </w:t>
      </w:r>
      <w:r w:rsidR="00F210CF" w:rsidRPr="00E83244">
        <w:rPr>
          <w:rFonts w:ascii="Times New Roman" w:hAnsi="Times New Roman" w:cs="Times New Roman"/>
          <w:lang w:eastAsia="zh-HK"/>
        </w:rPr>
        <w:t xml:space="preserve">(lifetime: 35.1%; 30-days: </w:t>
      </w:r>
      <w:r w:rsidR="00BF773B" w:rsidRPr="00E83244">
        <w:rPr>
          <w:rFonts w:ascii="Times New Roman" w:hAnsi="Times New Roman" w:cs="Times New Roman"/>
          <w:lang w:eastAsia="zh-HK"/>
        </w:rPr>
        <w:t>38.4%</w:t>
      </w:r>
      <w:r w:rsidR="00F210CF" w:rsidRPr="00E83244">
        <w:rPr>
          <w:rFonts w:ascii="Times New Roman" w:hAnsi="Times New Roman" w:cs="Times New Roman"/>
          <w:lang w:eastAsia="zh-HK"/>
        </w:rPr>
        <w:t>)</w:t>
      </w:r>
      <w:r w:rsidRPr="00E83244">
        <w:rPr>
          <w:rFonts w:ascii="Times New Roman" w:hAnsi="Times New Roman" w:cs="Times New Roman"/>
          <w:lang w:eastAsia="zh-HK"/>
        </w:rPr>
        <w:t>, followed by Macao (</w:t>
      </w:r>
      <w:r w:rsidR="00AF37DC" w:rsidRPr="00E83244">
        <w:rPr>
          <w:rFonts w:ascii="Times New Roman" w:hAnsi="Times New Roman" w:cs="Times New Roman"/>
          <w:lang w:eastAsia="zh-HK"/>
        </w:rPr>
        <w:t xml:space="preserve">lifetime: 19.2%; 30-days: </w:t>
      </w:r>
      <w:r w:rsidRPr="00E83244">
        <w:rPr>
          <w:rFonts w:ascii="Times New Roman" w:hAnsi="Times New Roman" w:cs="Times New Roman"/>
          <w:lang w:eastAsia="zh-HK"/>
        </w:rPr>
        <w:t>28.5%), Guangzhou (</w:t>
      </w:r>
      <w:r w:rsidR="00AF37DC" w:rsidRPr="00E83244">
        <w:rPr>
          <w:rFonts w:ascii="Times New Roman" w:hAnsi="Times New Roman" w:cs="Times New Roman"/>
          <w:lang w:eastAsia="zh-HK"/>
        </w:rPr>
        <w:t xml:space="preserve">lifetime: </w:t>
      </w:r>
      <w:r w:rsidRPr="00E83244">
        <w:rPr>
          <w:rFonts w:ascii="Times New Roman" w:hAnsi="Times New Roman" w:cs="Times New Roman"/>
          <w:lang w:eastAsia="zh-HK"/>
        </w:rPr>
        <w:t>19.1</w:t>
      </w:r>
      <w:proofErr w:type="gramStart"/>
      <w:r w:rsidRPr="00E83244">
        <w:rPr>
          <w:rFonts w:ascii="Times New Roman" w:hAnsi="Times New Roman" w:cs="Times New Roman"/>
          <w:lang w:eastAsia="zh-HK"/>
        </w:rPr>
        <w:t xml:space="preserve">% </w:t>
      </w:r>
      <w:r w:rsidR="00AF37DC" w:rsidRPr="00E83244">
        <w:rPr>
          <w:rFonts w:ascii="Times New Roman" w:hAnsi="Times New Roman" w:cs="Times New Roman"/>
          <w:lang w:eastAsia="zh-HK"/>
        </w:rPr>
        <w:t>;</w:t>
      </w:r>
      <w:proofErr w:type="gramEnd"/>
      <w:r w:rsidR="00AF37DC" w:rsidRPr="00E83244">
        <w:rPr>
          <w:rFonts w:ascii="Times New Roman" w:hAnsi="Times New Roman" w:cs="Times New Roman"/>
          <w:lang w:eastAsia="zh-HK"/>
        </w:rPr>
        <w:t xml:space="preserve"> 30-days: </w:t>
      </w:r>
      <w:r w:rsidRPr="00E83244">
        <w:rPr>
          <w:rFonts w:ascii="Times New Roman" w:hAnsi="Times New Roman" w:cs="Times New Roman"/>
          <w:lang w:eastAsia="zh-HK"/>
        </w:rPr>
        <w:t>27.7%</w:t>
      </w:r>
      <w:r w:rsidR="00AF37DC" w:rsidRPr="00E83244">
        <w:rPr>
          <w:rFonts w:ascii="Times New Roman" w:hAnsi="Times New Roman" w:cs="Times New Roman"/>
          <w:lang w:eastAsia="zh-HK"/>
        </w:rPr>
        <w:t>), Dongguan (l</w:t>
      </w:r>
      <w:r w:rsidR="00F210CF" w:rsidRPr="00E83244">
        <w:rPr>
          <w:rFonts w:ascii="Times New Roman" w:hAnsi="Times New Roman" w:cs="Times New Roman"/>
          <w:lang w:eastAsia="zh-HK"/>
        </w:rPr>
        <w:t>ifetime: 18.6%; 30-days: 28.0%) and</w:t>
      </w:r>
      <w:r w:rsidR="00AF37DC" w:rsidRPr="00E83244">
        <w:rPr>
          <w:rFonts w:ascii="Times New Roman" w:hAnsi="Times New Roman" w:cs="Times New Roman"/>
          <w:lang w:eastAsia="zh-HK"/>
        </w:rPr>
        <w:t xml:space="preserve"> Zhuhai (lifetime: 15.1%; 30-days: 24.2%). </w:t>
      </w:r>
    </w:p>
    <w:p w14:paraId="4BA28440" w14:textId="77777777" w:rsidR="00BE0542" w:rsidRPr="00E83244" w:rsidRDefault="00BE0542">
      <w:pPr>
        <w:rPr>
          <w:rFonts w:ascii="Times New Roman" w:hAnsi="Times New Roman" w:cs="Times New Roman"/>
          <w:lang w:eastAsia="zh-HK"/>
        </w:rPr>
      </w:pPr>
    </w:p>
    <w:p w14:paraId="34B85EA5" w14:textId="28F790C0" w:rsidR="00150933" w:rsidRPr="00E83244" w:rsidRDefault="00266473">
      <w:pPr>
        <w:rPr>
          <w:rFonts w:ascii="Times New Roman" w:hAnsi="Times New Roman" w:cs="Times New Roman"/>
          <w:lang w:eastAsia="zh-HK"/>
        </w:rPr>
      </w:pPr>
      <w:r w:rsidRPr="00E83244">
        <w:rPr>
          <w:rFonts w:ascii="Times New Roman" w:hAnsi="Times New Roman" w:cs="Times New Roman"/>
          <w:lang w:eastAsia="zh-HK"/>
        </w:rPr>
        <w:t>While cross-border</w:t>
      </w:r>
      <w:r w:rsidR="00381944">
        <w:rPr>
          <w:rFonts w:ascii="Times New Roman" w:hAnsi="Times New Roman" w:cs="Times New Roman"/>
          <w:lang w:eastAsia="zh-HK"/>
        </w:rPr>
        <w:t xml:space="preserve"> drug </w:t>
      </w:r>
      <w:r w:rsidR="00AF37DC" w:rsidRPr="00E83244">
        <w:rPr>
          <w:rFonts w:ascii="Times New Roman" w:hAnsi="Times New Roman" w:cs="Times New Roman"/>
          <w:lang w:eastAsia="zh-HK"/>
        </w:rPr>
        <w:t xml:space="preserve">use </w:t>
      </w:r>
      <w:r w:rsidRPr="00E83244">
        <w:rPr>
          <w:rFonts w:ascii="Times New Roman" w:hAnsi="Times New Roman" w:cs="Times New Roman"/>
          <w:lang w:eastAsia="zh-HK"/>
        </w:rPr>
        <w:t xml:space="preserve">has </w:t>
      </w:r>
      <w:r w:rsidR="00F210CF" w:rsidRPr="00E83244">
        <w:rPr>
          <w:rFonts w:ascii="Times New Roman" w:hAnsi="Times New Roman" w:cs="Times New Roman"/>
          <w:lang w:eastAsia="zh-HK"/>
        </w:rPr>
        <w:t xml:space="preserve">become </w:t>
      </w:r>
      <w:r w:rsidRPr="00E83244">
        <w:rPr>
          <w:rFonts w:ascii="Times New Roman" w:hAnsi="Times New Roman" w:cs="Times New Roman"/>
          <w:lang w:eastAsia="zh-HK"/>
        </w:rPr>
        <w:t xml:space="preserve">a social </w:t>
      </w:r>
      <w:r w:rsidR="00BE0542" w:rsidRPr="00E83244">
        <w:rPr>
          <w:rFonts w:ascii="Times New Roman" w:hAnsi="Times New Roman" w:cs="Times New Roman"/>
          <w:lang w:eastAsia="zh-HK"/>
        </w:rPr>
        <w:t xml:space="preserve">problem </w:t>
      </w:r>
      <w:r w:rsidRPr="00E83244">
        <w:rPr>
          <w:rFonts w:ascii="Times New Roman" w:hAnsi="Times New Roman" w:cs="Times New Roman"/>
          <w:lang w:eastAsia="zh-HK"/>
        </w:rPr>
        <w:t xml:space="preserve">in Hong Kong </w:t>
      </w:r>
      <w:r w:rsidR="00AF37DC" w:rsidRPr="00E83244">
        <w:rPr>
          <w:rFonts w:ascii="Times New Roman" w:hAnsi="Times New Roman" w:cs="Times New Roman"/>
          <w:lang w:eastAsia="zh-HK"/>
        </w:rPr>
        <w:t xml:space="preserve">with the continual economic and social integration of the </w:t>
      </w:r>
      <w:r w:rsidR="008F0D0D">
        <w:rPr>
          <w:rFonts w:ascii="Times New Roman" w:hAnsi="Times New Roman" w:cs="Times New Roman"/>
          <w:lang w:eastAsia="zh-HK"/>
        </w:rPr>
        <w:t>P</w:t>
      </w:r>
      <w:r w:rsidR="00BE0542" w:rsidRPr="00E83244">
        <w:rPr>
          <w:rFonts w:ascii="Times New Roman" w:hAnsi="Times New Roman" w:cs="Times New Roman"/>
          <w:lang w:eastAsia="zh-HK"/>
        </w:rPr>
        <w:t>earl</w:t>
      </w:r>
      <w:r w:rsidR="008F0D0D">
        <w:rPr>
          <w:rFonts w:ascii="Times New Roman" w:hAnsi="Times New Roman" w:cs="Times New Roman"/>
          <w:lang w:eastAsia="zh-HK"/>
        </w:rPr>
        <w:t xml:space="preserve"> R</w:t>
      </w:r>
      <w:r w:rsidR="00BE0542" w:rsidRPr="00E83244">
        <w:rPr>
          <w:rFonts w:ascii="Times New Roman" w:hAnsi="Times New Roman" w:cs="Times New Roman"/>
          <w:lang w:eastAsia="zh-HK"/>
        </w:rPr>
        <w:t xml:space="preserve">iver </w:t>
      </w:r>
      <w:r w:rsidR="008F0D0D">
        <w:rPr>
          <w:rFonts w:ascii="Times New Roman" w:hAnsi="Times New Roman" w:cs="Times New Roman"/>
          <w:lang w:eastAsia="zh-HK"/>
        </w:rPr>
        <w:t>D</w:t>
      </w:r>
      <w:r w:rsidR="00BE0542" w:rsidRPr="00E83244">
        <w:rPr>
          <w:rFonts w:ascii="Times New Roman" w:hAnsi="Times New Roman" w:cs="Times New Roman"/>
          <w:lang w:eastAsia="zh-HK"/>
        </w:rPr>
        <w:t>elta area</w:t>
      </w:r>
      <w:r w:rsidR="005D0FF9" w:rsidRPr="00E83244">
        <w:rPr>
          <w:rFonts w:ascii="Times New Roman" w:hAnsi="Times New Roman" w:cs="Times New Roman"/>
          <w:lang w:eastAsia="zh-HK"/>
        </w:rPr>
        <w:t xml:space="preserve">, most </w:t>
      </w:r>
      <w:r w:rsidR="00BE0542" w:rsidRPr="00E83244">
        <w:rPr>
          <w:rFonts w:ascii="Times New Roman" w:hAnsi="Times New Roman" w:cs="Times New Roman"/>
          <w:lang w:eastAsia="zh-HK"/>
        </w:rPr>
        <w:t xml:space="preserve">previous </w:t>
      </w:r>
      <w:r w:rsidR="00CC3473" w:rsidRPr="00E83244">
        <w:rPr>
          <w:rFonts w:ascii="Times New Roman" w:hAnsi="Times New Roman" w:cs="Times New Roman"/>
          <w:lang w:eastAsia="zh-HK"/>
        </w:rPr>
        <w:t xml:space="preserve">local </w:t>
      </w:r>
      <w:r w:rsidR="00AF37DC" w:rsidRPr="00E83244">
        <w:rPr>
          <w:rFonts w:ascii="Times New Roman" w:hAnsi="Times New Roman" w:cs="Times New Roman"/>
          <w:lang w:eastAsia="zh-HK"/>
        </w:rPr>
        <w:t xml:space="preserve">research </w:t>
      </w:r>
      <w:r w:rsidR="00BE0542" w:rsidRPr="00E83244">
        <w:rPr>
          <w:rFonts w:ascii="Times New Roman" w:hAnsi="Times New Roman" w:cs="Times New Roman"/>
          <w:lang w:eastAsia="zh-HK"/>
        </w:rPr>
        <w:t xml:space="preserve">on this topic </w:t>
      </w:r>
      <w:r w:rsidR="00AF37DC" w:rsidRPr="00E83244">
        <w:rPr>
          <w:rFonts w:ascii="Times New Roman" w:hAnsi="Times New Roman" w:cs="Times New Roman"/>
          <w:lang w:eastAsia="zh-HK"/>
        </w:rPr>
        <w:t>ha</w:t>
      </w:r>
      <w:r w:rsidR="008F0D0D">
        <w:rPr>
          <w:rFonts w:ascii="SimSun" w:eastAsia="SimSun" w:hAnsi="SimSun" w:cs="SimSun" w:hint="eastAsia"/>
          <w:lang w:eastAsia="zh-CN"/>
        </w:rPr>
        <w:t>s</w:t>
      </w:r>
      <w:r w:rsidR="00AF37DC" w:rsidRPr="00E83244">
        <w:rPr>
          <w:rFonts w:ascii="Times New Roman" w:hAnsi="Times New Roman" w:cs="Times New Roman"/>
          <w:lang w:eastAsia="zh-HK"/>
        </w:rPr>
        <w:t xml:space="preserve"> </w:t>
      </w:r>
      <w:r w:rsidR="00BE0542" w:rsidRPr="00E83244">
        <w:rPr>
          <w:rFonts w:ascii="Times New Roman" w:hAnsi="Times New Roman" w:cs="Times New Roman"/>
          <w:lang w:eastAsia="zh-HK"/>
        </w:rPr>
        <w:t xml:space="preserve">focused </w:t>
      </w:r>
      <w:r w:rsidR="00AF37DC" w:rsidRPr="00E83244">
        <w:rPr>
          <w:rFonts w:ascii="Times New Roman" w:hAnsi="Times New Roman" w:cs="Times New Roman"/>
          <w:lang w:eastAsia="zh-HK"/>
        </w:rPr>
        <w:t xml:space="preserve">mainly </w:t>
      </w:r>
      <w:r w:rsidR="00BE0542" w:rsidRPr="00E83244">
        <w:rPr>
          <w:rFonts w:ascii="Times New Roman" w:hAnsi="Times New Roman" w:cs="Times New Roman"/>
          <w:lang w:eastAsia="zh-HK"/>
        </w:rPr>
        <w:t xml:space="preserve">on drug-taking </w:t>
      </w:r>
      <w:r w:rsidR="00AF37DC" w:rsidRPr="00E83244">
        <w:rPr>
          <w:rFonts w:ascii="Times New Roman" w:hAnsi="Times New Roman" w:cs="Times New Roman"/>
          <w:lang w:eastAsia="zh-HK"/>
        </w:rPr>
        <w:t xml:space="preserve">behavior </w:t>
      </w:r>
      <w:r w:rsidR="00F210CF" w:rsidRPr="00E83244">
        <w:rPr>
          <w:rFonts w:ascii="Times New Roman" w:hAnsi="Times New Roman" w:cs="Times New Roman"/>
          <w:lang w:eastAsia="zh-HK"/>
        </w:rPr>
        <w:t xml:space="preserve">of the younger ages </w:t>
      </w:r>
      <w:r w:rsidR="00AF37DC" w:rsidRPr="00E83244">
        <w:rPr>
          <w:rFonts w:ascii="Times New Roman" w:hAnsi="Times New Roman" w:cs="Times New Roman"/>
          <w:lang w:eastAsia="zh-HK"/>
        </w:rPr>
        <w:t>(Cheung, Lee and Tang 2001)</w:t>
      </w:r>
      <w:r w:rsidR="00AF37DC" w:rsidRPr="00E83244">
        <w:rPr>
          <w:rStyle w:val="FootnoteReference"/>
          <w:rFonts w:ascii="Times New Roman" w:hAnsi="Times New Roman" w:cs="Times New Roman"/>
          <w:lang w:eastAsia="zh-HK"/>
        </w:rPr>
        <w:footnoteReference w:id="3"/>
      </w:r>
      <w:r w:rsidR="00AF37DC" w:rsidRPr="00E83244">
        <w:rPr>
          <w:rFonts w:ascii="Times New Roman" w:hAnsi="Times New Roman" w:cs="Times New Roman"/>
          <w:lang w:eastAsia="zh-HK"/>
        </w:rPr>
        <w:t xml:space="preserve"> and</w:t>
      </w:r>
      <w:r w:rsidR="00BE0542" w:rsidRPr="00E83244">
        <w:rPr>
          <w:rFonts w:ascii="Times New Roman" w:hAnsi="Times New Roman" w:cs="Times New Roman"/>
          <w:lang w:eastAsia="zh-HK"/>
        </w:rPr>
        <w:t xml:space="preserve"> </w:t>
      </w:r>
      <w:r w:rsidR="00AF37DC" w:rsidRPr="00E83244">
        <w:rPr>
          <w:rFonts w:ascii="Times New Roman" w:hAnsi="Times New Roman" w:cs="Times New Roman"/>
          <w:lang w:eastAsia="zh-HK"/>
        </w:rPr>
        <w:t>w</w:t>
      </w:r>
      <w:r w:rsidR="00F14077">
        <w:rPr>
          <w:rFonts w:ascii="Times New Roman" w:hAnsi="Times New Roman" w:cs="Times New Roman"/>
          <w:lang w:eastAsia="zh-HK"/>
        </w:rPr>
        <w:t>as</w:t>
      </w:r>
      <w:r w:rsidR="00AF37DC" w:rsidRPr="00E83244">
        <w:rPr>
          <w:rFonts w:ascii="Times New Roman" w:hAnsi="Times New Roman" w:cs="Times New Roman"/>
          <w:lang w:eastAsia="zh-HK"/>
        </w:rPr>
        <w:t xml:space="preserve"> </w:t>
      </w:r>
      <w:r w:rsidR="00BE0542" w:rsidRPr="00E83244">
        <w:rPr>
          <w:rFonts w:ascii="Times New Roman" w:hAnsi="Times New Roman" w:cs="Times New Roman"/>
          <w:lang w:eastAsia="zh-HK"/>
        </w:rPr>
        <w:t xml:space="preserve">conducted in </w:t>
      </w:r>
      <w:r w:rsidR="00AF37DC" w:rsidRPr="00E83244">
        <w:rPr>
          <w:rFonts w:ascii="Times New Roman" w:hAnsi="Times New Roman" w:cs="Times New Roman"/>
          <w:lang w:eastAsia="zh-HK"/>
        </w:rPr>
        <w:t>earlier year</w:t>
      </w:r>
      <w:r w:rsidR="00CC3473" w:rsidRPr="00E83244">
        <w:rPr>
          <w:rFonts w:ascii="Times New Roman" w:hAnsi="Times New Roman" w:cs="Times New Roman"/>
          <w:lang w:eastAsia="zh-HK"/>
        </w:rPr>
        <w:t>s</w:t>
      </w:r>
      <w:r w:rsidR="00AF37DC" w:rsidRPr="00E83244">
        <w:rPr>
          <w:rFonts w:ascii="Times New Roman" w:hAnsi="Times New Roman" w:cs="Times New Roman"/>
          <w:lang w:eastAsia="zh-HK"/>
        </w:rPr>
        <w:t xml:space="preserve"> (Lau 2003)</w:t>
      </w:r>
      <w:r w:rsidR="00AF37DC" w:rsidRPr="00E83244">
        <w:rPr>
          <w:rStyle w:val="FootnoteReference"/>
          <w:rFonts w:ascii="Times New Roman" w:hAnsi="Times New Roman" w:cs="Times New Roman"/>
          <w:lang w:eastAsia="zh-HK"/>
        </w:rPr>
        <w:footnoteReference w:id="4"/>
      </w:r>
      <w:r w:rsidR="00AF37DC" w:rsidRPr="00E83244">
        <w:rPr>
          <w:rFonts w:ascii="Times New Roman" w:hAnsi="Times New Roman" w:cs="Times New Roman"/>
          <w:lang w:eastAsia="zh-HK"/>
        </w:rPr>
        <w:t xml:space="preserve">. </w:t>
      </w:r>
      <w:r w:rsidR="00CC3473" w:rsidRPr="00E83244">
        <w:rPr>
          <w:rFonts w:ascii="Times New Roman" w:hAnsi="Times New Roman" w:cs="Times New Roman"/>
          <w:lang w:eastAsia="zh-HK"/>
        </w:rPr>
        <w:t xml:space="preserve">Little has been done in recent </w:t>
      </w:r>
      <w:r w:rsidR="00F210CF" w:rsidRPr="00E83244">
        <w:rPr>
          <w:rFonts w:ascii="Times New Roman" w:hAnsi="Times New Roman" w:cs="Times New Roman"/>
          <w:lang w:eastAsia="zh-HK"/>
        </w:rPr>
        <w:t xml:space="preserve">years </w:t>
      </w:r>
      <w:r w:rsidR="00CC3473" w:rsidRPr="00E83244">
        <w:rPr>
          <w:rFonts w:ascii="Times New Roman" w:hAnsi="Times New Roman" w:cs="Times New Roman"/>
          <w:lang w:eastAsia="zh-HK"/>
        </w:rPr>
        <w:t>to investigate the current situation and patterns of cross-border drug activities among the Hong Kong citizens. On the contrary, research effort</w:t>
      </w:r>
      <w:r w:rsidR="009809CC">
        <w:rPr>
          <w:rFonts w:ascii="Times New Roman" w:eastAsia="SimSun" w:hAnsi="Times New Roman" w:cs="Times New Roman" w:hint="eastAsia"/>
          <w:lang w:eastAsia="zh-CN"/>
        </w:rPr>
        <w:t>s</w:t>
      </w:r>
      <w:r w:rsidR="00CC3473" w:rsidRPr="00E83244">
        <w:rPr>
          <w:rFonts w:ascii="Times New Roman" w:hAnsi="Times New Roman" w:cs="Times New Roman"/>
          <w:lang w:eastAsia="zh-HK"/>
        </w:rPr>
        <w:t xml:space="preserve"> </w:t>
      </w:r>
      <w:r w:rsidR="00874FF3" w:rsidRPr="00E83244">
        <w:rPr>
          <w:rFonts w:ascii="Times New Roman" w:hAnsi="Times New Roman" w:cs="Times New Roman"/>
          <w:lang w:eastAsia="zh-HK"/>
        </w:rPr>
        <w:t xml:space="preserve">by </w:t>
      </w:r>
      <w:r w:rsidR="00510350">
        <w:rPr>
          <w:rFonts w:ascii="Times New Roman" w:hAnsi="Times New Roman" w:cs="Times New Roman"/>
          <w:lang w:eastAsia="zh-HK"/>
        </w:rPr>
        <w:t>Mainland</w:t>
      </w:r>
      <w:r w:rsidR="00CC3473" w:rsidRPr="00E83244">
        <w:rPr>
          <w:rFonts w:ascii="Times New Roman" w:hAnsi="Times New Roman" w:cs="Times New Roman"/>
          <w:lang w:eastAsia="zh-HK"/>
        </w:rPr>
        <w:t xml:space="preserve"> law enforcement counterpart on this social </w:t>
      </w:r>
      <w:r w:rsidR="009809CC">
        <w:rPr>
          <w:rFonts w:ascii="Times New Roman" w:hAnsi="Times New Roman" w:cs="Times New Roman"/>
          <w:lang w:eastAsia="zh-HK"/>
        </w:rPr>
        <w:t>phenomenon ha</w:t>
      </w:r>
      <w:r w:rsidR="009809CC">
        <w:rPr>
          <w:rFonts w:ascii="Times New Roman" w:eastAsia="SimSun" w:hAnsi="Times New Roman" w:cs="Times New Roman" w:hint="eastAsia"/>
          <w:lang w:eastAsia="zh-CN"/>
        </w:rPr>
        <w:t>ve</w:t>
      </w:r>
      <w:r w:rsidR="00CC3473" w:rsidRPr="00E83244">
        <w:rPr>
          <w:rFonts w:ascii="Times New Roman" w:hAnsi="Times New Roman" w:cs="Times New Roman"/>
          <w:lang w:eastAsia="zh-HK"/>
        </w:rPr>
        <w:t xml:space="preserve"> increased substantially</w:t>
      </w:r>
      <w:r w:rsidR="00874FF3" w:rsidRPr="00E83244">
        <w:rPr>
          <w:rFonts w:ascii="Times New Roman" w:hAnsi="Times New Roman" w:cs="Times New Roman"/>
          <w:lang w:eastAsia="zh-HK"/>
        </w:rPr>
        <w:t>, pointing</w:t>
      </w:r>
      <w:r w:rsidR="00D874CB" w:rsidRPr="00E83244">
        <w:rPr>
          <w:rFonts w:ascii="Times New Roman" w:hAnsi="Times New Roman" w:cs="Times New Roman"/>
          <w:lang w:eastAsia="zh-HK"/>
        </w:rPr>
        <w:t xml:space="preserve"> out several reasons for the persisting cross-border drug problem (Xu 2009</w:t>
      </w:r>
      <w:r w:rsidR="00874FF3" w:rsidRPr="00E83244">
        <w:rPr>
          <w:rFonts w:ascii="Times New Roman" w:hAnsi="Times New Roman" w:cs="Times New Roman"/>
          <w:lang w:eastAsia="zh-HK"/>
        </w:rPr>
        <w:t>)</w:t>
      </w:r>
      <w:r w:rsidR="00F210CF" w:rsidRPr="00E83244">
        <w:rPr>
          <w:rStyle w:val="FootnoteReference"/>
          <w:rFonts w:ascii="Times New Roman" w:hAnsi="Times New Roman" w:cs="Times New Roman"/>
          <w:lang w:eastAsia="zh-HK"/>
        </w:rPr>
        <w:footnoteReference w:id="5"/>
      </w:r>
      <w:r w:rsidR="00D874CB" w:rsidRPr="00E83244">
        <w:rPr>
          <w:rFonts w:ascii="Times New Roman" w:hAnsi="Times New Roman" w:cs="Times New Roman"/>
          <w:lang w:eastAsia="zh-HK"/>
        </w:rPr>
        <w:t xml:space="preserve">. </w:t>
      </w:r>
      <w:r w:rsidR="00F210CF" w:rsidRPr="00E83244">
        <w:rPr>
          <w:rFonts w:ascii="Times New Roman" w:hAnsi="Times New Roman" w:cs="Times New Roman"/>
          <w:lang w:eastAsia="zh-HK"/>
        </w:rPr>
        <w:t>Frequently the first reason cited</w:t>
      </w:r>
      <w:r w:rsidR="00D874CB" w:rsidRPr="00E83244">
        <w:rPr>
          <w:rFonts w:ascii="Times New Roman" w:hAnsi="Times New Roman" w:cs="Times New Roman"/>
          <w:lang w:eastAsia="zh-HK"/>
        </w:rPr>
        <w:t xml:space="preserve"> </w:t>
      </w:r>
      <w:r w:rsidR="00F210CF" w:rsidRPr="00E83244">
        <w:rPr>
          <w:rFonts w:ascii="Times New Roman" w:hAnsi="Times New Roman" w:cs="Times New Roman"/>
          <w:lang w:eastAsia="zh-HK"/>
        </w:rPr>
        <w:t xml:space="preserve">was </w:t>
      </w:r>
      <w:r w:rsidR="00874FF3" w:rsidRPr="00E83244">
        <w:rPr>
          <w:rFonts w:ascii="Times New Roman" w:hAnsi="Times New Roman" w:cs="Times New Roman"/>
          <w:lang w:eastAsia="zh-HK"/>
        </w:rPr>
        <w:lastRenderedPageBreak/>
        <w:t>the</w:t>
      </w:r>
      <w:r w:rsidR="00D874CB" w:rsidRPr="00E83244">
        <w:rPr>
          <w:rFonts w:ascii="Times New Roman" w:hAnsi="Times New Roman" w:cs="Times New Roman"/>
          <w:lang w:eastAsia="zh-HK"/>
        </w:rPr>
        <w:t xml:space="preserve"> proximity-mobility factor or time-space compression: with the opening of the </w:t>
      </w:r>
      <w:r w:rsidR="00D874CB" w:rsidRPr="00E83244">
        <w:rPr>
          <w:rFonts w:ascii="Times New Roman" w:hAnsi="Times New Roman" w:cs="Times New Roman"/>
          <w:i/>
          <w:lang w:eastAsia="zh-HK"/>
        </w:rPr>
        <w:t>e</w:t>
      </w:r>
      <w:r w:rsidR="00D874CB" w:rsidRPr="00E83244">
        <w:rPr>
          <w:rFonts w:ascii="Times New Roman" w:hAnsi="Times New Roman" w:cs="Times New Roman"/>
          <w:lang w:eastAsia="zh-HK"/>
        </w:rPr>
        <w:t>-channels and installation of other facilitating measures</w:t>
      </w:r>
      <w:r w:rsidR="00381944">
        <w:rPr>
          <w:rFonts w:ascii="Times New Roman" w:hAnsi="Times New Roman" w:cs="Times New Roman"/>
          <w:lang w:eastAsia="zh-HK"/>
        </w:rPr>
        <w:t>,</w:t>
      </w:r>
      <w:r w:rsidR="00D874CB" w:rsidRPr="00E83244">
        <w:rPr>
          <w:rFonts w:ascii="Times New Roman" w:hAnsi="Times New Roman" w:cs="Times New Roman"/>
          <w:lang w:eastAsia="zh-HK"/>
        </w:rPr>
        <w:t xml:space="preserve"> the immigration border has speed</w:t>
      </w:r>
      <w:r w:rsidR="00381944">
        <w:rPr>
          <w:rFonts w:ascii="Times New Roman" w:hAnsi="Times New Roman" w:cs="Times New Roman"/>
          <w:lang w:eastAsia="zh-HK"/>
        </w:rPr>
        <w:t>ed</w:t>
      </w:r>
      <w:r w:rsidR="00D874CB" w:rsidRPr="00E83244">
        <w:rPr>
          <w:rFonts w:ascii="Times New Roman" w:hAnsi="Times New Roman" w:cs="Times New Roman"/>
          <w:lang w:eastAsia="zh-HK"/>
        </w:rPr>
        <w:t xml:space="preserve"> up its processing of travelers and made it very convenien</w:t>
      </w:r>
      <w:r w:rsidR="00C00ABF">
        <w:rPr>
          <w:rFonts w:ascii="Times New Roman" w:hAnsi="Times New Roman" w:cs="Times New Roman"/>
          <w:lang w:eastAsia="zh-HK"/>
        </w:rPr>
        <w:t>t</w:t>
      </w:r>
      <w:r w:rsidR="00D874CB" w:rsidRPr="00E83244">
        <w:rPr>
          <w:rFonts w:ascii="Times New Roman" w:hAnsi="Times New Roman" w:cs="Times New Roman"/>
          <w:lang w:eastAsia="zh-HK"/>
        </w:rPr>
        <w:t xml:space="preserve"> for potential drug users to visit Shenzhen. </w:t>
      </w:r>
      <w:r w:rsidR="00F210CF" w:rsidRPr="00E83244">
        <w:rPr>
          <w:rFonts w:ascii="Times New Roman" w:hAnsi="Times New Roman" w:cs="Times New Roman"/>
          <w:lang w:eastAsia="zh-HK"/>
        </w:rPr>
        <w:t>Drug market was often cited as the second cause</w:t>
      </w:r>
      <w:r w:rsidR="00D874CB" w:rsidRPr="00E83244">
        <w:rPr>
          <w:rFonts w:ascii="Times New Roman" w:hAnsi="Times New Roman" w:cs="Times New Roman"/>
          <w:lang w:eastAsia="zh-HK"/>
        </w:rPr>
        <w:t>: generally speaking</w:t>
      </w:r>
      <w:r w:rsidR="008374E9">
        <w:rPr>
          <w:rFonts w:ascii="Times New Roman" w:eastAsia="SimSun" w:hAnsi="Times New Roman" w:cs="Times New Roman" w:hint="eastAsia"/>
          <w:lang w:eastAsia="zh-CN"/>
        </w:rPr>
        <w:t>,</w:t>
      </w:r>
      <w:r w:rsidR="00D874CB" w:rsidRPr="00E83244">
        <w:rPr>
          <w:rFonts w:ascii="Times New Roman" w:hAnsi="Times New Roman" w:cs="Times New Roman"/>
          <w:lang w:eastAsia="zh-HK"/>
        </w:rPr>
        <w:t xml:space="preserve"> the price of drugs </w:t>
      </w:r>
      <w:r w:rsidR="00F210CF" w:rsidRPr="00E83244">
        <w:rPr>
          <w:rFonts w:ascii="Times New Roman" w:hAnsi="Times New Roman" w:cs="Times New Roman"/>
          <w:lang w:eastAsia="zh-HK"/>
        </w:rPr>
        <w:t xml:space="preserve">in </w:t>
      </w:r>
      <w:r w:rsidR="00510350">
        <w:rPr>
          <w:rFonts w:ascii="Times New Roman" w:hAnsi="Times New Roman" w:cs="Times New Roman"/>
          <w:lang w:eastAsia="zh-HK"/>
        </w:rPr>
        <w:t>Mainland</w:t>
      </w:r>
      <w:r w:rsidR="00F210CF" w:rsidRPr="00E83244">
        <w:rPr>
          <w:rFonts w:ascii="Times New Roman" w:hAnsi="Times New Roman" w:cs="Times New Roman"/>
          <w:lang w:eastAsia="zh-HK"/>
        </w:rPr>
        <w:t xml:space="preserve"> </w:t>
      </w:r>
      <w:r w:rsidR="00874FF3" w:rsidRPr="00E83244">
        <w:rPr>
          <w:rFonts w:ascii="Times New Roman" w:hAnsi="Times New Roman" w:cs="Times New Roman"/>
          <w:lang w:eastAsia="zh-HK"/>
        </w:rPr>
        <w:t>was</w:t>
      </w:r>
      <w:r w:rsidR="00D874CB" w:rsidRPr="00E83244">
        <w:rPr>
          <w:rFonts w:ascii="Times New Roman" w:hAnsi="Times New Roman" w:cs="Times New Roman"/>
          <w:lang w:eastAsia="zh-HK"/>
        </w:rPr>
        <w:t xml:space="preserve"> lower than </w:t>
      </w:r>
      <w:r w:rsidR="00F210CF" w:rsidRPr="00E83244">
        <w:rPr>
          <w:rFonts w:ascii="Times New Roman" w:hAnsi="Times New Roman" w:cs="Times New Roman"/>
          <w:lang w:eastAsia="zh-HK"/>
        </w:rPr>
        <w:t xml:space="preserve">that </w:t>
      </w:r>
      <w:r w:rsidR="00D874CB" w:rsidRPr="00E83244">
        <w:rPr>
          <w:rFonts w:ascii="Times New Roman" w:hAnsi="Times New Roman" w:cs="Times New Roman"/>
          <w:lang w:eastAsia="zh-HK"/>
        </w:rPr>
        <w:t>in Hong Kong</w:t>
      </w:r>
      <w:r w:rsidR="00C00ABF">
        <w:rPr>
          <w:rFonts w:ascii="Times New Roman" w:hAnsi="Times New Roman" w:cs="Times New Roman"/>
          <w:lang w:eastAsia="zh-HK"/>
        </w:rPr>
        <w:t xml:space="preserve">, which </w:t>
      </w:r>
      <w:r w:rsidR="00874FF3" w:rsidRPr="00E83244">
        <w:rPr>
          <w:rFonts w:ascii="Times New Roman" w:hAnsi="Times New Roman" w:cs="Times New Roman"/>
          <w:lang w:eastAsia="zh-HK"/>
        </w:rPr>
        <w:t xml:space="preserve">attracted </w:t>
      </w:r>
      <w:r w:rsidR="00C00ABF">
        <w:rPr>
          <w:rFonts w:ascii="Times New Roman" w:hAnsi="Times New Roman" w:cs="Times New Roman"/>
          <w:lang w:eastAsia="zh-HK"/>
        </w:rPr>
        <w:t>many</w:t>
      </w:r>
      <w:r w:rsidR="00874FF3" w:rsidRPr="00E83244">
        <w:rPr>
          <w:rFonts w:ascii="Times New Roman" w:hAnsi="Times New Roman" w:cs="Times New Roman"/>
          <w:lang w:eastAsia="zh-HK"/>
        </w:rPr>
        <w:t xml:space="preserve"> potential drug users</w:t>
      </w:r>
      <w:r w:rsidR="00D874CB" w:rsidRPr="00E83244">
        <w:rPr>
          <w:rFonts w:ascii="Times New Roman" w:hAnsi="Times New Roman" w:cs="Times New Roman"/>
          <w:lang w:eastAsia="zh-HK"/>
        </w:rPr>
        <w:t xml:space="preserve">. </w:t>
      </w:r>
      <w:r w:rsidR="00F210CF" w:rsidRPr="00E83244">
        <w:rPr>
          <w:rFonts w:ascii="Times New Roman" w:hAnsi="Times New Roman" w:cs="Times New Roman"/>
          <w:lang w:eastAsia="zh-HK"/>
        </w:rPr>
        <w:t>T</w:t>
      </w:r>
      <w:r w:rsidR="00D874CB" w:rsidRPr="00E83244">
        <w:rPr>
          <w:rFonts w:ascii="Times New Roman" w:hAnsi="Times New Roman" w:cs="Times New Roman"/>
          <w:lang w:eastAsia="zh-HK"/>
        </w:rPr>
        <w:t xml:space="preserve">he lower risk of apprehension </w:t>
      </w:r>
      <w:r w:rsidR="00874FF3" w:rsidRPr="00E83244">
        <w:rPr>
          <w:rFonts w:ascii="Times New Roman" w:hAnsi="Times New Roman" w:cs="Times New Roman"/>
          <w:lang w:eastAsia="zh-HK"/>
        </w:rPr>
        <w:t xml:space="preserve">or detection in </w:t>
      </w:r>
      <w:r w:rsidR="00150933" w:rsidRPr="00E83244">
        <w:rPr>
          <w:rFonts w:ascii="Times New Roman" w:hAnsi="Times New Roman" w:cs="Times New Roman"/>
          <w:lang w:eastAsia="zh-HK"/>
        </w:rPr>
        <w:t xml:space="preserve">conducting such illegal leisure in </w:t>
      </w:r>
      <w:r w:rsidR="00874FF3" w:rsidRPr="00E83244">
        <w:rPr>
          <w:rFonts w:ascii="Times New Roman" w:hAnsi="Times New Roman" w:cs="Times New Roman"/>
          <w:lang w:eastAsia="zh-HK"/>
        </w:rPr>
        <w:t xml:space="preserve">the entertainment premises </w:t>
      </w:r>
      <w:r w:rsidR="00116E2F">
        <w:rPr>
          <w:rFonts w:ascii="Times New Roman" w:hAnsi="Times New Roman" w:cs="Times New Roman"/>
          <w:lang w:eastAsia="zh-HK"/>
        </w:rPr>
        <w:t xml:space="preserve">in </w:t>
      </w:r>
      <w:r w:rsidR="00510350">
        <w:rPr>
          <w:rFonts w:ascii="Times New Roman" w:hAnsi="Times New Roman" w:cs="Times New Roman"/>
          <w:lang w:eastAsia="zh-HK"/>
        </w:rPr>
        <w:t>Mainland</w:t>
      </w:r>
      <w:r w:rsidR="00874FF3" w:rsidRPr="00E83244">
        <w:rPr>
          <w:rFonts w:ascii="Times New Roman" w:hAnsi="Times New Roman" w:cs="Times New Roman"/>
          <w:lang w:eastAsia="zh-HK"/>
        </w:rPr>
        <w:t xml:space="preserve"> </w:t>
      </w:r>
      <w:r w:rsidR="00F210CF" w:rsidRPr="00E83244">
        <w:rPr>
          <w:rFonts w:ascii="Times New Roman" w:hAnsi="Times New Roman" w:cs="Times New Roman"/>
          <w:lang w:eastAsia="zh-HK"/>
        </w:rPr>
        <w:t xml:space="preserve">was the third main reason of </w:t>
      </w:r>
      <w:r w:rsidR="00150933" w:rsidRPr="00E83244">
        <w:rPr>
          <w:rFonts w:ascii="Times New Roman" w:hAnsi="Times New Roman" w:cs="Times New Roman"/>
          <w:lang w:eastAsia="zh-HK"/>
        </w:rPr>
        <w:t>cross-border</w:t>
      </w:r>
      <w:r w:rsidR="00381944">
        <w:rPr>
          <w:rFonts w:ascii="Times New Roman" w:hAnsi="Times New Roman" w:cs="Times New Roman"/>
          <w:lang w:eastAsia="zh-HK"/>
        </w:rPr>
        <w:t xml:space="preserve"> drug </w:t>
      </w:r>
      <w:r w:rsidR="00150933" w:rsidRPr="00E83244">
        <w:rPr>
          <w:rFonts w:ascii="Times New Roman" w:hAnsi="Times New Roman" w:cs="Times New Roman"/>
          <w:lang w:eastAsia="zh-HK"/>
        </w:rPr>
        <w:t>use</w:t>
      </w:r>
      <w:r w:rsidR="008374E9">
        <w:rPr>
          <w:rFonts w:ascii="Times New Roman" w:eastAsia="SimSun" w:hAnsi="Times New Roman" w:cs="Times New Roman" w:hint="eastAsia"/>
          <w:lang w:eastAsia="zh-CN"/>
        </w:rPr>
        <w:t>. C</w:t>
      </w:r>
      <w:r w:rsidR="00874FF3" w:rsidRPr="00E83244">
        <w:rPr>
          <w:rFonts w:ascii="Times New Roman" w:hAnsi="Times New Roman" w:cs="Times New Roman"/>
          <w:lang w:eastAsia="zh-HK"/>
        </w:rPr>
        <w:t>rackdown on youths’ cross-border drug activities has stepped up since the former Chief Executive Donald Tsang expressed his concern about easy access to drugs in Shenzhen for Hong Kong youth in 200</w:t>
      </w:r>
      <w:r w:rsidR="00381944">
        <w:rPr>
          <w:rFonts w:ascii="Times New Roman" w:hAnsi="Times New Roman" w:cs="Times New Roman"/>
          <w:lang w:eastAsia="zh-HK"/>
        </w:rPr>
        <w:t>8/200</w:t>
      </w:r>
      <w:r w:rsidR="00874FF3" w:rsidRPr="00E83244">
        <w:rPr>
          <w:rFonts w:ascii="Times New Roman" w:hAnsi="Times New Roman" w:cs="Times New Roman"/>
          <w:lang w:eastAsia="zh-HK"/>
        </w:rPr>
        <w:t>9 (Lo 2011</w:t>
      </w:r>
      <w:r w:rsidR="00874FF3" w:rsidRPr="00E83244">
        <w:rPr>
          <w:rStyle w:val="FootnoteReference"/>
          <w:rFonts w:ascii="Times New Roman" w:hAnsi="Times New Roman" w:cs="Times New Roman"/>
          <w:lang w:eastAsia="zh-HK"/>
        </w:rPr>
        <w:footnoteReference w:id="6"/>
      </w:r>
      <w:r w:rsidR="00874FF3" w:rsidRPr="00E83244">
        <w:rPr>
          <w:rFonts w:ascii="Times New Roman" w:hAnsi="Times New Roman" w:cs="Times New Roman"/>
          <w:lang w:eastAsia="zh-HK"/>
        </w:rPr>
        <w:t xml:space="preserve">). </w:t>
      </w:r>
      <w:r w:rsidR="00150933" w:rsidRPr="00E83244">
        <w:rPr>
          <w:rFonts w:ascii="Times New Roman" w:hAnsi="Times New Roman" w:cs="Times New Roman"/>
          <w:lang w:eastAsia="zh-HK"/>
        </w:rPr>
        <w:t>The anti-drug measures taken by the law enforce</w:t>
      </w:r>
      <w:r w:rsidR="00381944">
        <w:rPr>
          <w:rFonts w:ascii="Times New Roman" w:hAnsi="Times New Roman" w:cs="Times New Roman"/>
          <w:lang w:eastAsia="zh-HK"/>
        </w:rPr>
        <w:t>r</w:t>
      </w:r>
      <w:r w:rsidR="00150933" w:rsidRPr="00E83244">
        <w:rPr>
          <w:rFonts w:ascii="Times New Roman" w:hAnsi="Times New Roman" w:cs="Times New Roman"/>
          <w:lang w:eastAsia="zh-HK"/>
        </w:rPr>
        <w:t xml:space="preserve">s in </w:t>
      </w:r>
      <w:r w:rsidR="00510350">
        <w:rPr>
          <w:rFonts w:ascii="Times New Roman" w:hAnsi="Times New Roman" w:cs="Times New Roman"/>
          <w:lang w:eastAsia="zh-HK"/>
        </w:rPr>
        <w:t>Mainland</w:t>
      </w:r>
      <w:r w:rsidR="00150933" w:rsidRPr="00E83244">
        <w:rPr>
          <w:rFonts w:ascii="Times New Roman" w:hAnsi="Times New Roman" w:cs="Times New Roman"/>
          <w:lang w:eastAsia="zh-HK"/>
        </w:rPr>
        <w:t xml:space="preserve"> included temporary detention of Hong Kong residents who were detected for taking drugs, continual </w:t>
      </w:r>
      <w:r w:rsidR="00381944">
        <w:rPr>
          <w:rFonts w:ascii="Times New Roman" w:hAnsi="Times New Roman" w:cs="Times New Roman"/>
          <w:lang w:eastAsia="zh-HK"/>
        </w:rPr>
        <w:t xml:space="preserve">patrol </w:t>
      </w:r>
      <w:r w:rsidR="004205E1">
        <w:rPr>
          <w:rFonts w:ascii="Times New Roman" w:hAnsi="Times New Roman" w:cs="Times New Roman"/>
          <w:lang w:eastAsia="zh-HK"/>
        </w:rPr>
        <w:t>in</w:t>
      </w:r>
      <w:r w:rsidR="00150933" w:rsidRPr="00E83244">
        <w:rPr>
          <w:rFonts w:ascii="Times New Roman" w:hAnsi="Times New Roman" w:cs="Times New Roman"/>
          <w:lang w:eastAsia="zh-HK"/>
        </w:rPr>
        <w:t xml:space="preserve"> discos and clubs that were drug hotspots, and cooperation with Hong Kong law enforcement</w:t>
      </w:r>
      <w:r w:rsidR="004205E1">
        <w:rPr>
          <w:rFonts w:ascii="Times New Roman" w:hAnsi="Times New Roman" w:cs="Times New Roman"/>
          <w:lang w:eastAsia="zh-HK"/>
        </w:rPr>
        <w:t xml:space="preserve"> agencies</w:t>
      </w:r>
      <w:r w:rsidR="00150933" w:rsidRPr="00E83244">
        <w:rPr>
          <w:rFonts w:ascii="Times New Roman" w:hAnsi="Times New Roman" w:cs="Times New Roman"/>
          <w:lang w:eastAsia="zh-HK"/>
        </w:rPr>
        <w:t xml:space="preserve"> for intelligence sharing and strategic operations.   </w:t>
      </w:r>
    </w:p>
    <w:p w14:paraId="2013C027" w14:textId="77777777" w:rsidR="00150933" w:rsidRPr="00E83244" w:rsidRDefault="00150933">
      <w:pPr>
        <w:rPr>
          <w:rFonts w:ascii="Times New Roman" w:hAnsi="Times New Roman" w:cs="Times New Roman"/>
          <w:lang w:eastAsia="zh-HK"/>
        </w:rPr>
      </w:pPr>
    </w:p>
    <w:p w14:paraId="2BEA3EF2" w14:textId="6DD335DA" w:rsidR="00453EAC" w:rsidRDefault="00150933">
      <w:pPr>
        <w:rPr>
          <w:rFonts w:ascii="Times New Roman" w:hAnsi="Times New Roman" w:cs="Times New Roman"/>
          <w:lang w:eastAsia="zh-HK"/>
        </w:rPr>
      </w:pPr>
      <w:r w:rsidRPr="00E83244">
        <w:rPr>
          <w:rFonts w:ascii="Times New Roman" w:hAnsi="Times New Roman" w:cs="Times New Roman"/>
          <w:lang w:eastAsia="zh-HK"/>
        </w:rPr>
        <w:t>Nevertheless</w:t>
      </w:r>
      <w:r w:rsidR="00874FF3" w:rsidRPr="00E83244">
        <w:rPr>
          <w:rFonts w:ascii="Times New Roman" w:hAnsi="Times New Roman" w:cs="Times New Roman"/>
          <w:lang w:eastAsia="zh-HK"/>
        </w:rPr>
        <w:t xml:space="preserve">, </w:t>
      </w:r>
      <w:r w:rsidR="00CD40A4">
        <w:rPr>
          <w:rFonts w:ascii="Times New Roman" w:hAnsi="Times New Roman" w:cs="Times New Roman"/>
          <w:lang w:eastAsia="zh-HK"/>
        </w:rPr>
        <w:t>it remains un</w:t>
      </w:r>
      <w:r w:rsidR="00874FF3" w:rsidRPr="00E83244">
        <w:rPr>
          <w:rFonts w:ascii="Times New Roman" w:hAnsi="Times New Roman" w:cs="Times New Roman"/>
          <w:lang w:eastAsia="zh-HK"/>
        </w:rPr>
        <w:t xml:space="preserve">known </w:t>
      </w:r>
      <w:r w:rsidR="00CD40A4">
        <w:rPr>
          <w:rFonts w:ascii="Times New Roman" w:hAnsi="Times New Roman" w:cs="Times New Roman"/>
          <w:lang w:eastAsia="zh-HK"/>
        </w:rPr>
        <w:t xml:space="preserve">how </w:t>
      </w:r>
      <w:r w:rsidR="00CD40A4" w:rsidRPr="00E83244">
        <w:rPr>
          <w:rFonts w:ascii="Times New Roman" w:hAnsi="Times New Roman" w:cs="Times New Roman"/>
          <w:lang w:eastAsia="zh-HK"/>
        </w:rPr>
        <w:t xml:space="preserve">these </w:t>
      </w:r>
      <w:r w:rsidR="00CD40A4">
        <w:rPr>
          <w:rFonts w:ascii="Times New Roman" w:eastAsia="SimSun" w:hAnsi="Times New Roman" w:cs="Times New Roman" w:hint="eastAsia"/>
          <w:lang w:eastAsia="zh-CN"/>
        </w:rPr>
        <w:t>deterren</w:t>
      </w:r>
      <w:r w:rsidR="00CD40A4">
        <w:rPr>
          <w:rFonts w:ascii="Times New Roman" w:eastAsia="SimSun" w:hAnsi="Times New Roman" w:cs="Times New Roman"/>
          <w:lang w:eastAsia="zh-CN"/>
        </w:rPr>
        <w:t>t</w:t>
      </w:r>
      <w:r w:rsidR="00CD40A4">
        <w:rPr>
          <w:rFonts w:ascii="Times New Roman" w:eastAsia="SimSun" w:hAnsi="Times New Roman" w:cs="Times New Roman" w:hint="eastAsia"/>
          <w:lang w:eastAsia="zh-CN"/>
        </w:rPr>
        <w:t xml:space="preserve"> </w:t>
      </w:r>
      <w:r w:rsidR="00CD40A4" w:rsidRPr="00E83244">
        <w:rPr>
          <w:rFonts w:ascii="Times New Roman" w:hAnsi="Times New Roman" w:cs="Times New Roman"/>
          <w:lang w:eastAsia="zh-HK"/>
        </w:rPr>
        <w:t>government actions</w:t>
      </w:r>
      <w:r w:rsidR="00CD40A4" w:rsidRPr="00E83244" w:rsidDel="00CD40A4">
        <w:rPr>
          <w:rFonts w:ascii="Times New Roman" w:hAnsi="Times New Roman" w:cs="Times New Roman"/>
          <w:lang w:eastAsia="zh-HK"/>
        </w:rPr>
        <w:t xml:space="preserve"> </w:t>
      </w:r>
      <w:r w:rsidR="00CD40A4">
        <w:rPr>
          <w:rFonts w:ascii="Times New Roman" w:hAnsi="Times New Roman" w:cs="Times New Roman"/>
          <w:lang w:eastAsia="zh-HK"/>
        </w:rPr>
        <w:t xml:space="preserve">affect </w:t>
      </w:r>
      <w:r w:rsidR="00874FF3" w:rsidRPr="00E83244">
        <w:rPr>
          <w:rFonts w:ascii="Times New Roman" w:hAnsi="Times New Roman" w:cs="Times New Roman"/>
          <w:lang w:eastAsia="zh-HK"/>
        </w:rPr>
        <w:t xml:space="preserve">the </w:t>
      </w:r>
      <w:r w:rsidRPr="00E83244">
        <w:rPr>
          <w:rFonts w:ascii="Times New Roman" w:hAnsi="Times New Roman" w:cs="Times New Roman"/>
          <w:lang w:eastAsia="zh-HK"/>
        </w:rPr>
        <w:t xml:space="preserve">changing </w:t>
      </w:r>
      <w:r w:rsidR="0090696C" w:rsidRPr="00E83244">
        <w:rPr>
          <w:rFonts w:ascii="Times New Roman" w:hAnsi="Times New Roman" w:cs="Times New Roman"/>
          <w:lang w:eastAsia="zh-HK"/>
        </w:rPr>
        <w:t xml:space="preserve">composition of cross-border drug users and the pattern of </w:t>
      </w:r>
      <w:r w:rsidR="00FD0F33">
        <w:rPr>
          <w:rFonts w:ascii="Times New Roman" w:hAnsi="Times New Roman" w:cs="Times New Roman"/>
          <w:lang w:eastAsia="zh-HK"/>
        </w:rPr>
        <w:t xml:space="preserve">cross-border </w:t>
      </w:r>
      <w:r w:rsidR="0090696C" w:rsidRPr="00E83244">
        <w:rPr>
          <w:rFonts w:ascii="Times New Roman" w:hAnsi="Times New Roman" w:cs="Times New Roman"/>
          <w:lang w:eastAsia="zh-HK"/>
        </w:rPr>
        <w:t>drug consumption</w:t>
      </w:r>
      <w:r w:rsidR="00544447">
        <w:rPr>
          <w:rFonts w:ascii="Times New Roman" w:hAnsi="Times New Roman" w:cs="Times New Roman" w:hint="eastAsia"/>
          <w:lang w:eastAsia="zh-HK"/>
        </w:rPr>
        <w:t>. The decision</w:t>
      </w:r>
      <w:r w:rsidR="006D279F">
        <w:rPr>
          <w:rFonts w:ascii="Times New Roman" w:hAnsi="Times New Roman" w:cs="Times New Roman"/>
          <w:lang w:eastAsia="zh-HK"/>
        </w:rPr>
        <w:t>s</w:t>
      </w:r>
      <w:r w:rsidR="006D279F">
        <w:rPr>
          <w:rFonts w:ascii="Times New Roman" w:hAnsi="Times New Roman" w:cs="Times New Roman" w:hint="eastAsia"/>
          <w:lang w:eastAsia="zh-HK"/>
        </w:rPr>
        <w:t xml:space="preserve"> </w:t>
      </w:r>
      <w:r w:rsidR="006D279F">
        <w:rPr>
          <w:rFonts w:ascii="Times New Roman" w:hAnsi="Times New Roman" w:cs="Times New Roman"/>
          <w:lang w:eastAsia="zh-HK"/>
        </w:rPr>
        <w:t>to take</w:t>
      </w:r>
      <w:r w:rsidR="00544447">
        <w:rPr>
          <w:rFonts w:ascii="Times New Roman" w:hAnsi="Times New Roman" w:cs="Times New Roman" w:hint="eastAsia"/>
          <w:lang w:eastAsia="zh-HK"/>
        </w:rPr>
        <w:t xml:space="preserve"> drugs or not, </w:t>
      </w:r>
      <w:r w:rsidR="006D279F">
        <w:rPr>
          <w:rFonts w:ascii="Times New Roman" w:hAnsi="Times New Roman" w:cs="Times New Roman"/>
          <w:lang w:eastAsia="zh-HK"/>
        </w:rPr>
        <w:t xml:space="preserve">to use </w:t>
      </w:r>
      <w:r w:rsidR="00544447">
        <w:rPr>
          <w:rFonts w:ascii="Times New Roman" w:hAnsi="Times New Roman" w:cs="Times New Roman" w:hint="eastAsia"/>
          <w:lang w:eastAsia="zh-HK"/>
        </w:rPr>
        <w:t xml:space="preserve">what types of drugs, </w:t>
      </w:r>
      <w:r w:rsidR="006D279F">
        <w:rPr>
          <w:rFonts w:ascii="Times New Roman" w:hAnsi="Times New Roman" w:cs="Times New Roman"/>
          <w:lang w:eastAsia="zh-HK"/>
        </w:rPr>
        <w:t xml:space="preserve">and to stay </w:t>
      </w:r>
      <w:r w:rsidR="006D279F">
        <w:rPr>
          <w:rFonts w:ascii="Times New Roman" w:hAnsi="Times New Roman" w:cs="Times New Roman" w:hint="eastAsia"/>
          <w:lang w:eastAsia="zh-HK"/>
        </w:rPr>
        <w:t xml:space="preserve">in Hong Kong or </w:t>
      </w:r>
      <w:r w:rsidR="006D279F">
        <w:rPr>
          <w:rFonts w:ascii="Times New Roman" w:hAnsi="Times New Roman" w:cs="Times New Roman"/>
          <w:lang w:eastAsia="zh-HK"/>
        </w:rPr>
        <w:t>go to</w:t>
      </w:r>
      <w:r w:rsidR="00544447">
        <w:rPr>
          <w:rFonts w:ascii="Times New Roman" w:hAnsi="Times New Roman" w:cs="Times New Roman" w:hint="eastAsia"/>
          <w:lang w:eastAsia="zh-HK"/>
        </w:rPr>
        <w:t xml:space="preserve"> Mainland </w:t>
      </w:r>
      <w:r w:rsidR="005F4782">
        <w:rPr>
          <w:rFonts w:ascii="Times New Roman" w:hAnsi="Times New Roman" w:cs="Times New Roman" w:hint="eastAsia"/>
          <w:lang w:eastAsia="zh-HK"/>
        </w:rPr>
        <w:t>depend on the comparative perception</w:t>
      </w:r>
      <w:r w:rsidR="006D279F">
        <w:rPr>
          <w:rFonts w:ascii="Times New Roman" w:hAnsi="Times New Roman" w:cs="Times New Roman"/>
          <w:lang w:eastAsia="zh-HK"/>
        </w:rPr>
        <w:t>s</w:t>
      </w:r>
      <w:r w:rsidR="005F4782">
        <w:rPr>
          <w:rFonts w:ascii="Times New Roman" w:hAnsi="Times New Roman" w:cs="Times New Roman" w:hint="eastAsia"/>
          <w:lang w:eastAsia="zh-HK"/>
        </w:rPr>
        <w:t xml:space="preserve"> </w:t>
      </w:r>
      <w:r w:rsidR="00544447">
        <w:rPr>
          <w:rFonts w:ascii="Times New Roman" w:hAnsi="Times New Roman" w:cs="Times New Roman" w:hint="eastAsia"/>
          <w:lang w:eastAsia="zh-HK"/>
        </w:rPr>
        <w:t xml:space="preserve">of the efficacy of </w:t>
      </w:r>
      <w:r w:rsidR="006D279F">
        <w:rPr>
          <w:rFonts w:ascii="Times New Roman" w:hAnsi="Times New Roman" w:cs="Times New Roman"/>
          <w:lang w:eastAsia="zh-HK"/>
        </w:rPr>
        <w:t xml:space="preserve">the </w:t>
      </w:r>
      <w:r w:rsidR="00544447">
        <w:rPr>
          <w:rFonts w:ascii="Times New Roman" w:hAnsi="Times New Roman" w:cs="Times New Roman" w:hint="eastAsia"/>
          <w:lang w:eastAsia="zh-HK"/>
        </w:rPr>
        <w:t xml:space="preserve">sanctions.  </w:t>
      </w:r>
      <w:r w:rsidR="006D279F">
        <w:rPr>
          <w:rFonts w:ascii="Times New Roman" w:hAnsi="Times New Roman" w:cs="Times New Roman" w:hint="eastAsia"/>
          <w:lang w:eastAsia="zh-HK"/>
        </w:rPr>
        <w:t xml:space="preserve">How </w:t>
      </w:r>
      <w:r w:rsidR="005F4782">
        <w:rPr>
          <w:rFonts w:ascii="Times New Roman" w:hAnsi="Times New Roman" w:cs="Times New Roman" w:hint="eastAsia"/>
          <w:lang w:eastAsia="zh-HK"/>
        </w:rPr>
        <w:t xml:space="preserve">various drug users perceive the new </w:t>
      </w:r>
      <w:r w:rsidR="005F4782">
        <w:rPr>
          <w:rFonts w:ascii="Times New Roman" w:hAnsi="Times New Roman" w:cs="Times New Roman"/>
          <w:lang w:eastAsia="zh-HK"/>
        </w:rPr>
        <w:t>sanction</w:t>
      </w:r>
      <w:r w:rsidR="005F4782">
        <w:rPr>
          <w:rFonts w:ascii="Times New Roman" w:hAnsi="Times New Roman" w:cs="Times New Roman" w:hint="eastAsia"/>
          <w:lang w:eastAsia="zh-HK"/>
        </w:rPr>
        <w:t xml:space="preserve"> risk remain</w:t>
      </w:r>
      <w:r w:rsidR="006D279F">
        <w:rPr>
          <w:rFonts w:ascii="Times New Roman" w:hAnsi="Times New Roman" w:cs="Times New Roman"/>
          <w:lang w:eastAsia="zh-HK"/>
        </w:rPr>
        <w:t>s</w:t>
      </w:r>
      <w:r w:rsidR="005F4782">
        <w:rPr>
          <w:rFonts w:ascii="Times New Roman" w:hAnsi="Times New Roman" w:cs="Times New Roman" w:hint="eastAsia"/>
          <w:lang w:eastAsia="zh-HK"/>
        </w:rPr>
        <w:t xml:space="preserve"> an unknown</w:t>
      </w:r>
      <w:r w:rsidR="006D279F">
        <w:rPr>
          <w:rFonts w:ascii="Times New Roman" w:hAnsi="Times New Roman" w:cs="Times New Roman"/>
          <w:lang w:eastAsia="zh-HK"/>
        </w:rPr>
        <w:t xml:space="preserve"> subject</w:t>
      </w:r>
      <w:r w:rsidR="005F4782">
        <w:rPr>
          <w:rFonts w:ascii="Times New Roman" w:hAnsi="Times New Roman" w:cs="Times New Roman" w:hint="eastAsia"/>
          <w:lang w:eastAsia="zh-HK"/>
        </w:rPr>
        <w:t>.  For instance, how effective is the deportation and detention policy in Mainland in deterring Hong Kong citizen</w:t>
      </w:r>
      <w:r w:rsidR="006D279F">
        <w:rPr>
          <w:rFonts w:ascii="Times New Roman" w:hAnsi="Times New Roman" w:cs="Times New Roman"/>
          <w:lang w:eastAsia="zh-HK"/>
        </w:rPr>
        <w:t>s</w:t>
      </w:r>
      <w:r w:rsidR="005F4782">
        <w:rPr>
          <w:rFonts w:ascii="Times New Roman" w:hAnsi="Times New Roman" w:cs="Times New Roman"/>
          <w:lang w:eastAsia="zh-HK"/>
        </w:rPr>
        <w:t>’</w:t>
      </w:r>
      <w:r w:rsidR="005F4782">
        <w:rPr>
          <w:rFonts w:ascii="Times New Roman" w:hAnsi="Times New Roman" w:cs="Times New Roman" w:hint="eastAsia"/>
          <w:lang w:eastAsia="zh-HK"/>
        </w:rPr>
        <w:t xml:space="preserve"> cross-border drug use?  As the </w:t>
      </w:r>
      <w:r w:rsidR="00412207">
        <w:rPr>
          <w:rFonts w:ascii="Times New Roman" w:hAnsi="Times New Roman" w:cs="Times New Roman" w:hint="eastAsia"/>
          <w:lang w:eastAsia="zh-HK"/>
        </w:rPr>
        <w:t xml:space="preserve">sanction risk </w:t>
      </w:r>
      <w:r w:rsidR="005F4782">
        <w:rPr>
          <w:rFonts w:ascii="Times New Roman" w:hAnsi="Times New Roman" w:cs="Times New Roman" w:hint="eastAsia"/>
          <w:lang w:eastAsia="zh-HK"/>
        </w:rPr>
        <w:t xml:space="preserve">fluctuates </w:t>
      </w:r>
      <w:r w:rsidR="00412207">
        <w:rPr>
          <w:rFonts w:ascii="Times New Roman" w:hAnsi="Times New Roman" w:cs="Times New Roman" w:hint="eastAsia"/>
          <w:lang w:eastAsia="zh-HK"/>
        </w:rPr>
        <w:t xml:space="preserve">in recent years, </w:t>
      </w:r>
      <w:r w:rsidR="006D279F">
        <w:rPr>
          <w:rFonts w:ascii="Times New Roman" w:hAnsi="Times New Roman" w:cs="Times New Roman"/>
          <w:lang w:eastAsia="zh-HK"/>
        </w:rPr>
        <w:t>some</w:t>
      </w:r>
      <w:r w:rsidR="00874FF3" w:rsidRPr="00E83244">
        <w:rPr>
          <w:rFonts w:ascii="Times New Roman" w:hAnsi="Times New Roman" w:cs="Times New Roman"/>
          <w:lang w:eastAsia="zh-HK"/>
        </w:rPr>
        <w:t xml:space="preserve"> </w:t>
      </w:r>
      <w:r w:rsidR="005F4782">
        <w:rPr>
          <w:rFonts w:ascii="Times New Roman" w:hAnsi="Times New Roman" w:cs="Times New Roman" w:hint="eastAsia"/>
          <w:lang w:eastAsia="zh-HK"/>
        </w:rPr>
        <w:t xml:space="preserve">unexpected </w:t>
      </w:r>
      <w:r w:rsidR="00874FF3" w:rsidRPr="00E83244">
        <w:rPr>
          <w:rFonts w:ascii="Times New Roman" w:hAnsi="Times New Roman" w:cs="Times New Roman"/>
          <w:lang w:eastAsia="zh-HK"/>
        </w:rPr>
        <w:t xml:space="preserve">cross-border drug trends may be emerging </w:t>
      </w:r>
      <w:r w:rsidRPr="00E83244">
        <w:rPr>
          <w:rFonts w:ascii="Times New Roman" w:hAnsi="Times New Roman" w:cs="Times New Roman"/>
          <w:lang w:eastAsia="zh-HK"/>
        </w:rPr>
        <w:t xml:space="preserve">that </w:t>
      </w:r>
      <w:r w:rsidR="00874FF3" w:rsidRPr="00E83244">
        <w:rPr>
          <w:rFonts w:ascii="Times New Roman" w:hAnsi="Times New Roman" w:cs="Times New Roman"/>
          <w:lang w:eastAsia="zh-HK"/>
        </w:rPr>
        <w:t>require</w:t>
      </w:r>
      <w:r w:rsidR="004F7741">
        <w:rPr>
          <w:rFonts w:ascii="SimSun" w:eastAsia="SimSun" w:hAnsi="SimSun" w:cs="SimSun" w:hint="eastAsia"/>
          <w:lang w:eastAsia="zh-CN"/>
        </w:rPr>
        <w:t>s</w:t>
      </w:r>
      <w:r w:rsidR="00874FF3" w:rsidRPr="00E83244">
        <w:rPr>
          <w:rFonts w:ascii="Times New Roman" w:hAnsi="Times New Roman" w:cs="Times New Roman"/>
          <w:lang w:eastAsia="zh-HK"/>
        </w:rPr>
        <w:t xml:space="preserve"> proactive research to </w:t>
      </w:r>
      <w:r w:rsidR="00412207">
        <w:rPr>
          <w:rFonts w:ascii="Times New Roman" w:hAnsi="Times New Roman" w:cs="Times New Roman" w:hint="eastAsia"/>
          <w:lang w:eastAsia="zh-HK"/>
        </w:rPr>
        <w:t xml:space="preserve">monitor </w:t>
      </w:r>
      <w:r w:rsidRPr="00E83244">
        <w:rPr>
          <w:rFonts w:ascii="Times New Roman" w:hAnsi="Times New Roman" w:cs="Times New Roman"/>
          <w:lang w:eastAsia="zh-HK"/>
        </w:rPr>
        <w:t>and</w:t>
      </w:r>
      <w:r w:rsidR="000D719C">
        <w:rPr>
          <w:rFonts w:ascii="Times New Roman" w:hAnsi="Times New Roman" w:cs="Times New Roman"/>
          <w:lang w:eastAsia="zh-HK"/>
        </w:rPr>
        <w:t xml:space="preserve"> then</w:t>
      </w:r>
      <w:r w:rsidRPr="00E83244">
        <w:rPr>
          <w:rFonts w:ascii="Times New Roman" w:hAnsi="Times New Roman" w:cs="Times New Roman"/>
          <w:lang w:eastAsia="zh-HK"/>
        </w:rPr>
        <w:t xml:space="preserve"> </w:t>
      </w:r>
      <w:r w:rsidR="000D719C">
        <w:rPr>
          <w:rFonts w:ascii="Times New Roman" w:hAnsi="Times New Roman" w:cs="Times New Roman"/>
          <w:lang w:eastAsia="zh-HK"/>
        </w:rPr>
        <w:t xml:space="preserve">suggest </w:t>
      </w:r>
      <w:r w:rsidRPr="00E83244">
        <w:rPr>
          <w:rFonts w:ascii="Times New Roman" w:hAnsi="Times New Roman" w:cs="Times New Roman"/>
          <w:lang w:eastAsia="zh-HK"/>
        </w:rPr>
        <w:t xml:space="preserve">suitable responses at </w:t>
      </w:r>
      <w:r w:rsidR="005F4782">
        <w:rPr>
          <w:rFonts w:ascii="Times New Roman" w:hAnsi="Times New Roman" w:cs="Times New Roman" w:hint="eastAsia"/>
          <w:lang w:eastAsia="zh-HK"/>
        </w:rPr>
        <w:t xml:space="preserve">the </w:t>
      </w:r>
      <w:r w:rsidRPr="00E83244">
        <w:rPr>
          <w:rFonts w:ascii="Times New Roman" w:hAnsi="Times New Roman" w:cs="Times New Roman"/>
          <w:lang w:eastAsia="zh-HK"/>
        </w:rPr>
        <w:t>policy level</w:t>
      </w:r>
      <w:r w:rsidR="00AA3A27" w:rsidRPr="00E83244">
        <w:rPr>
          <w:rFonts w:ascii="Times New Roman" w:hAnsi="Times New Roman" w:cs="Times New Roman"/>
          <w:lang w:eastAsia="zh-HK"/>
        </w:rPr>
        <w:t xml:space="preserve">. </w:t>
      </w:r>
      <w:r w:rsidR="00115513">
        <w:rPr>
          <w:rFonts w:ascii="Times New Roman" w:hAnsi="Times New Roman" w:cs="Times New Roman" w:hint="eastAsia"/>
          <w:lang w:eastAsia="zh-HK"/>
        </w:rPr>
        <w:t xml:space="preserve">Like other criminal </w:t>
      </w:r>
      <w:r w:rsidR="00115513">
        <w:rPr>
          <w:rFonts w:ascii="Times New Roman" w:hAnsi="Times New Roman" w:cs="Times New Roman"/>
          <w:lang w:eastAsia="zh-HK"/>
        </w:rPr>
        <w:t>justice</w:t>
      </w:r>
      <w:r w:rsidR="00D0328F">
        <w:rPr>
          <w:rFonts w:ascii="Times New Roman" w:hAnsi="Times New Roman" w:cs="Times New Roman" w:hint="eastAsia"/>
          <w:lang w:eastAsia="zh-HK"/>
        </w:rPr>
        <w:t xml:space="preserve"> policies </w:t>
      </w:r>
      <w:r w:rsidR="00D0328F">
        <w:rPr>
          <w:rFonts w:ascii="Times New Roman" w:hAnsi="Times New Roman" w:cs="Times New Roman"/>
          <w:lang w:eastAsia="zh-HK"/>
        </w:rPr>
        <w:t>with</w:t>
      </w:r>
      <w:r w:rsidR="00115513">
        <w:rPr>
          <w:rFonts w:ascii="Times New Roman" w:hAnsi="Times New Roman" w:cs="Times New Roman" w:hint="eastAsia"/>
          <w:lang w:eastAsia="zh-HK"/>
        </w:rPr>
        <w:t xml:space="preserve"> deterrence purpose</w:t>
      </w:r>
      <w:r w:rsidR="00D0328F">
        <w:rPr>
          <w:rFonts w:ascii="Times New Roman" w:hAnsi="Times New Roman" w:cs="Times New Roman"/>
          <w:lang w:eastAsia="zh-HK"/>
        </w:rPr>
        <w:t>s</w:t>
      </w:r>
      <w:r w:rsidR="00115513">
        <w:rPr>
          <w:rFonts w:ascii="Times New Roman" w:hAnsi="Times New Roman" w:cs="Times New Roman" w:hint="eastAsia"/>
          <w:lang w:eastAsia="zh-HK"/>
        </w:rPr>
        <w:t xml:space="preserve"> (Nagin 1998</w:t>
      </w:r>
      <w:r w:rsidR="00115513">
        <w:rPr>
          <w:rStyle w:val="FootnoteReference"/>
          <w:rFonts w:ascii="Times New Roman" w:hAnsi="Times New Roman" w:cs="Times New Roman"/>
          <w:lang w:eastAsia="zh-HK"/>
        </w:rPr>
        <w:footnoteReference w:id="7"/>
      </w:r>
      <w:r w:rsidR="00115513">
        <w:rPr>
          <w:rFonts w:ascii="Times New Roman" w:hAnsi="Times New Roman" w:cs="Times New Roman" w:hint="eastAsia"/>
          <w:lang w:eastAsia="zh-HK"/>
        </w:rPr>
        <w:t>), t</w:t>
      </w:r>
      <w:r w:rsidR="00453EAC">
        <w:rPr>
          <w:rFonts w:ascii="Times New Roman" w:hAnsi="Times New Roman" w:cs="Times New Roman" w:hint="eastAsia"/>
          <w:lang w:eastAsia="zh-HK"/>
        </w:rPr>
        <w:t xml:space="preserve">here is a large gap in knowledge </w:t>
      </w:r>
      <w:r w:rsidR="00D0328F">
        <w:rPr>
          <w:rFonts w:ascii="Times New Roman" w:hAnsi="Times New Roman" w:cs="Times New Roman" w:hint="eastAsia"/>
          <w:lang w:eastAsia="zh-HK"/>
        </w:rPr>
        <w:t>on the links between drug polic</w:t>
      </w:r>
      <w:r w:rsidR="00D0328F">
        <w:rPr>
          <w:rFonts w:ascii="Times New Roman" w:hAnsi="Times New Roman" w:cs="Times New Roman"/>
          <w:lang w:eastAsia="zh-HK"/>
        </w:rPr>
        <w:t>ies</w:t>
      </w:r>
      <w:r w:rsidR="00453EAC">
        <w:rPr>
          <w:rFonts w:ascii="Times New Roman" w:hAnsi="Times New Roman" w:cs="Times New Roman" w:hint="eastAsia"/>
          <w:lang w:eastAsia="zh-HK"/>
        </w:rPr>
        <w:t xml:space="preserve"> and </w:t>
      </w:r>
      <w:r w:rsidR="005B7B78">
        <w:rPr>
          <w:rFonts w:ascii="Times New Roman" w:hAnsi="Times New Roman" w:cs="Times New Roman" w:hint="eastAsia"/>
          <w:lang w:eastAsia="zh-HK"/>
        </w:rPr>
        <w:t xml:space="preserve">actual </w:t>
      </w:r>
      <w:r w:rsidR="00D0328F">
        <w:rPr>
          <w:rFonts w:ascii="Times New Roman" w:hAnsi="Times New Roman" w:cs="Times New Roman"/>
          <w:lang w:eastAsia="zh-HK"/>
        </w:rPr>
        <w:t xml:space="preserve">drug-use </w:t>
      </w:r>
      <w:r w:rsidR="005B7B78">
        <w:rPr>
          <w:rFonts w:ascii="Times New Roman" w:hAnsi="Times New Roman" w:cs="Times New Roman" w:hint="eastAsia"/>
          <w:lang w:eastAsia="zh-HK"/>
        </w:rPr>
        <w:t>behavior</w:t>
      </w:r>
      <w:r w:rsidR="00D0328F">
        <w:rPr>
          <w:rFonts w:ascii="Times New Roman" w:hAnsi="Times New Roman" w:cs="Times New Roman"/>
          <w:lang w:eastAsia="zh-HK"/>
        </w:rPr>
        <w:t>s,</w:t>
      </w:r>
      <w:r w:rsidR="005B7B78">
        <w:rPr>
          <w:rFonts w:ascii="Times New Roman" w:hAnsi="Times New Roman" w:cs="Times New Roman" w:hint="eastAsia"/>
          <w:lang w:eastAsia="zh-HK"/>
        </w:rPr>
        <w:t xml:space="preserve"> </w:t>
      </w:r>
      <w:r w:rsidR="00D0328F">
        <w:rPr>
          <w:rFonts w:ascii="Times New Roman" w:hAnsi="Times New Roman" w:cs="Times New Roman"/>
          <w:lang w:eastAsia="zh-HK"/>
        </w:rPr>
        <w:t xml:space="preserve">calling for an urgent need to </w:t>
      </w:r>
      <w:r w:rsidR="005B7B78">
        <w:rPr>
          <w:rFonts w:ascii="Times New Roman" w:hAnsi="Times New Roman" w:cs="Times New Roman" w:hint="eastAsia"/>
          <w:lang w:eastAsia="zh-HK"/>
        </w:rPr>
        <w:t>estimate the effectiveness of policy options for d</w:t>
      </w:r>
      <w:r w:rsidR="009B1C27">
        <w:rPr>
          <w:rFonts w:ascii="Times New Roman" w:hAnsi="Times New Roman" w:cs="Times New Roman" w:hint="eastAsia"/>
          <w:lang w:eastAsia="zh-HK"/>
        </w:rPr>
        <w:t xml:space="preserve">eterring drug </w:t>
      </w:r>
      <w:r w:rsidR="005B7B78">
        <w:rPr>
          <w:rFonts w:ascii="Times New Roman" w:hAnsi="Times New Roman" w:cs="Times New Roman" w:hint="eastAsia"/>
          <w:lang w:eastAsia="zh-HK"/>
        </w:rPr>
        <w:t xml:space="preserve">use across the borders. </w:t>
      </w:r>
      <w:r w:rsidR="009B1C27">
        <w:rPr>
          <w:rFonts w:ascii="Times New Roman" w:hAnsi="Times New Roman" w:cs="Times New Roman" w:hint="eastAsia"/>
          <w:lang w:eastAsia="zh-HK"/>
        </w:rPr>
        <w:t xml:space="preserve"> A</w:t>
      </w:r>
      <w:r w:rsidR="009B1C27">
        <w:rPr>
          <w:rFonts w:ascii="Times New Roman" w:hAnsi="Times New Roman" w:cs="Times New Roman"/>
          <w:lang w:eastAsia="zh-HK"/>
        </w:rPr>
        <w:t xml:space="preserve">ccording to </w:t>
      </w:r>
      <w:r w:rsidR="009B1C27">
        <w:rPr>
          <w:rFonts w:ascii="Times New Roman" w:hAnsi="Times New Roman" w:cs="Times New Roman" w:hint="eastAsia"/>
          <w:lang w:eastAsia="zh-HK"/>
        </w:rPr>
        <w:t>Nagin (1998)</w:t>
      </w:r>
      <w:r w:rsidR="009B1C27">
        <w:rPr>
          <w:rFonts w:ascii="Times New Roman" w:hAnsi="Times New Roman" w:cs="Times New Roman"/>
          <w:lang w:eastAsia="zh-HK"/>
        </w:rPr>
        <w:t xml:space="preserve">, such </w:t>
      </w:r>
      <w:r w:rsidR="00115513">
        <w:rPr>
          <w:rFonts w:ascii="Times New Roman" w:hAnsi="Times New Roman" w:cs="Times New Roman" w:hint="eastAsia"/>
          <w:lang w:eastAsia="zh-HK"/>
        </w:rPr>
        <w:t xml:space="preserve">analyses must estimate not only short-term consequences of drug policy but its long-term effects, which may be ineffective or even </w:t>
      </w:r>
      <w:proofErr w:type="spellStart"/>
      <w:r w:rsidR="00115513">
        <w:rPr>
          <w:rFonts w:ascii="Times New Roman" w:hAnsi="Times New Roman" w:cs="Times New Roman" w:hint="eastAsia"/>
          <w:lang w:eastAsia="zh-HK"/>
        </w:rPr>
        <w:t>criminogenic</w:t>
      </w:r>
      <w:proofErr w:type="spellEnd"/>
      <w:r w:rsidR="009B1C27">
        <w:rPr>
          <w:rFonts w:ascii="Times New Roman" w:hAnsi="Times New Roman" w:cs="Times New Roman"/>
          <w:lang w:eastAsia="zh-HK"/>
        </w:rPr>
        <w:t>.</w:t>
      </w:r>
      <w:r w:rsidR="00D0328F">
        <w:rPr>
          <w:rFonts w:ascii="Times New Roman" w:hAnsi="Times New Roman" w:cs="Times New Roman"/>
          <w:lang w:eastAsia="zh-HK"/>
        </w:rPr>
        <w:t xml:space="preserve"> </w:t>
      </w:r>
      <w:r w:rsidR="009B1C27">
        <w:rPr>
          <w:rFonts w:ascii="Times New Roman" w:hAnsi="Times New Roman" w:cs="Times New Roman"/>
          <w:lang w:eastAsia="zh-HK"/>
        </w:rPr>
        <w:t xml:space="preserve"> Since t</w:t>
      </w:r>
      <w:r w:rsidR="00D0328F">
        <w:rPr>
          <w:rFonts w:ascii="Times New Roman" w:hAnsi="Times New Roman" w:cs="Times New Roman"/>
          <w:lang w:eastAsia="zh-HK"/>
        </w:rPr>
        <w:t>he strict law-enforcement measures on cros</w:t>
      </w:r>
      <w:r w:rsidR="009B1C27">
        <w:rPr>
          <w:rFonts w:ascii="Times New Roman" w:hAnsi="Times New Roman" w:cs="Times New Roman"/>
          <w:lang w:eastAsia="zh-HK"/>
        </w:rPr>
        <w:t>s</w:t>
      </w:r>
      <w:r w:rsidR="00D0328F">
        <w:rPr>
          <w:rFonts w:ascii="Times New Roman" w:hAnsi="Times New Roman" w:cs="Times New Roman"/>
          <w:lang w:eastAsia="zh-HK"/>
        </w:rPr>
        <w:t>-border drug use have been enacted for more than five years</w:t>
      </w:r>
      <w:r w:rsidR="009B1C27">
        <w:rPr>
          <w:rFonts w:ascii="Times New Roman" w:hAnsi="Times New Roman" w:cs="Times New Roman"/>
          <w:lang w:eastAsia="zh-HK"/>
        </w:rPr>
        <w:t>,</w:t>
      </w:r>
      <w:r w:rsidR="00D0328F">
        <w:rPr>
          <w:rFonts w:ascii="Times New Roman" w:hAnsi="Times New Roman" w:cs="Times New Roman"/>
          <w:lang w:eastAsia="zh-HK"/>
        </w:rPr>
        <w:t xml:space="preserve"> it is </w:t>
      </w:r>
      <w:r w:rsidR="009B1C27">
        <w:rPr>
          <w:rFonts w:ascii="Times New Roman" w:hAnsi="Times New Roman" w:cs="Times New Roman"/>
          <w:lang w:eastAsia="zh-HK"/>
        </w:rPr>
        <w:t xml:space="preserve">appropriate </w:t>
      </w:r>
      <w:r w:rsidR="00D0328F">
        <w:rPr>
          <w:rFonts w:ascii="Times New Roman" w:hAnsi="Times New Roman" w:cs="Times New Roman"/>
          <w:lang w:eastAsia="zh-HK"/>
        </w:rPr>
        <w:t>to c</w:t>
      </w:r>
      <w:r w:rsidR="009B1C27">
        <w:rPr>
          <w:rFonts w:ascii="Times New Roman" w:hAnsi="Times New Roman" w:cs="Times New Roman"/>
          <w:lang w:eastAsia="zh-HK"/>
        </w:rPr>
        <w:t xml:space="preserve">atch the relatively long-term consequences of the policies at this stage.  Nagin (1998) further suggests </w:t>
      </w:r>
      <w:r w:rsidR="00890268">
        <w:rPr>
          <w:rFonts w:ascii="Times New Roman" w:hAnsi="Times New Roman" w:cs="Times New Roman"/>
          <w:lang w:eastAsia="zh-HK"/>
        </w:rPr>
        <w:t xml:space="preserve">in fact </w:t>
      </w:r>
      <w:r w:rsidR="00115513">
        <w:rPr>
          <w:rFonts w:ascii="Times New Roman" w:hAnsi="Times New Roman" w:cs="Times New Roman" w:hint="eastAsia"/>
          <w:lang w:eastAsia="zh-HK"/>
        </w:rPr>
        <w:t xml:space="preserve">there are varying effectiveness </w:t>
      </w:r>
      <w:r w:rsidR="004F600D">
        <w:rPr>
          <w:rFonts w:ascii="Times New Roman" w:hAnsi="Times New Roman" w:cs="Times New Roman"/>
          <w:lang w:eastAsia="zh-HK"/>
        </w:rPr>
        <w:t xml:space="preserve">estimates </w:t>
      </w:r>
      <w:r w:rsidR="00115513">
        <w:rPr>
          <w:rFonts w:ascii="Times New Roman" w:hAnsi="Times New Roman" w:cs="Times New Roman" w:hint="eastAsia"/>
          <w:lang w:eastAsia="zh-HK"/>
        </w:rPr>
        <w:t xml:space="preserve">concerning a drug policy across </w:t>
      </w:r>
      <w:r w:rsidR="00115513">
        <w:rPr>
          <w:rFonts w:ascii="Times New Roman" w:hAnsi="Times New Roman" w:cs="Times New Roman" w:hint="eastAsia"/>
          <w:lang w:eastAsia="zh-HK"/>
        </w:rPr>
        <w:lastRenderedPageBreak/>
        <w:t>different units</w:t>
      </w:r>
      <w:r w:rsidR="009B1C27">
        <w:rPr>
          <w:rFonts w:ascii="Times New Roman" w:hAnsi="Times New Roman" w:cs="Times New Roman"/>
          <w:lang w:eastAsia="zh-HK"/>
        </w:rPr>
        <w:t>. Thus it is necessary to collect evaluations</w:t>
      </w:r>
      <w:r w:rsidR="00115513">
        <w:rPr>
          <w:rFonts w:ascii="Times New Roman" w:hAnsi="Times New Roman" w:cs="Times New Roman" w:hint="eastAsia"/>
          <w:lang w:eastAsia="zh-HK"/>
        </w:rPr>
        <w:t xml:space="preserve"> across the borders</w:t>
      </w:r>
      <w:r w:rsidR="009B1C27">
        <w:rPr>
          <w:rFonts w:ascii="Times New Roman" w:hAnsi="Times New Roman" w:cs="Times New Roman"/>
          <w:lang w:eastAsia="zh-HK"/>
        </w:rPr>
        <w:t xml:space="preserve"> (</w:t>
      </w:r>
      <w:r w:rsidR="00115513">
        <w:rPr>
          <w:rFonts w:ascii="Times New Roman" w:hAnsi="Times New Roman" w:cs="Times New Roman" w:hint="eastAsia"/>
          <w:lang w:eastAsia="zh-HK"/>
        </w:rPr>
        <w:t>th</w:t>
      </w:r>
      <w:r w:rsidR="00D96754">
        <w:rPr>
          <w:rFonts w:ascii="Times New Roman" w:hAnsi="Times New Roman" w:cs="Times New Roman" w:hint="eastAsia"/>
          <w:lang w:eastAsia="zh-HK"/>
        </w:rPr>
        <w:t xml:space="preserve">e local </w:t>
      </w:r>
      <w:r w:rsidR="00D96754">
        <w:rPr>
          <w:rFonts w:ascii="Times New Roman" w:hAnsi="Times New Roman" w:cs="Times New Roman"/>
          <w:lang w:eastAsia="zh-HK"/>
        </w:rPr>
        <w:t>and</w:t>
      </w:r>
      <w:r w:rsidR="009B1C27">
        <w:rPr>
          <w:rFonts w:ascii="Times New Roman" w:hAnsi="Times New Roman" w:cs="Times New Roman" w:hint="eastAsia"/>
          <w:lang w:eastAsia="zh-HK"/>
        </w:rPr>
        <w:t xml:space="preserve"> Mainland departments</w:t>
      </w:r>
      <w:r w:rsidR="009B1C27">
        <w:rPr>
          <w:rFonts w:ascii="Times New Roman" w:hAnsi="Times New Roman" w:cs="Times New Roman"/>
          <w:lang w:eastAsia="zh-HK"/>
        </w:rPr>
        <w:t xml:space="preserve">) and </w:t>
      </w:r>
      <w:r w:rsidR="00D96754">
        <w:rPr>
          <w:rFonts w:ascii="Times New Roman" w:hAnsi="Times New Roman" w:cs="Times New Roman"/>
          <w:lang w:eastAsia="zh-HK"/>
        </w:rPr>
        <w:t xml:space="preserve">directly </w:t>
      </w:r>
      <w:r w:rsidR="009B1C27">
        <w:rPr>
          <w:rFonts w:ascii="Times New Roman" w:hAnsi="Times New Roman" w:cs="Times New Roman"/>
          <w:lang w:eastAsia="zh-HK"/>
        </w:rPr>
        <w:t xml:space="preserve">get information from </w:t>
      </w:r>
      <w:r w:rsidR="00D96754">
        <w:rPr>
          <w:rFonts w:ascii="Times New Roman" w:hAnsi="Times New Roman" w:cs="Times New Roman"/>
          <w:lang w:eastAsia="zh-HK"/>
        </w:rPr>
        <w:t>cross-b</w:t>
      </w:r>
      <w:r w:rsidR="00F837BC">
        <w:rPr>
          <w:rFonts w:ascii="Times New Roman" w:hAnsi="Times New Roman" w:cs="Times New Roman"/>
          <w:lang w:eastAsia="zh-HK"/>
        </w:rPr>
        <w:t>o</w:t>
      </w:r>
      <w:r w:rsidR="00D96754">
        <w:rPr>
          <w:rFonts w:ascii="Times New Roman" w:hAnsi="Times New Roman" w:cs="Times New Roman"/>
          <w:lang w:eastAsia="zh-HK"/>
        </w:rPr>
        <w:t xml:space="preserve">rder </w:t>
      </w:r>
      <w:r w:rsidR="009B1C27">
        <w:rPr>
          <w:rFonts w:ascii="Times New Roman" w:hAnsi="Times New Roman" w:cs="Times New Roman"/>
          <w:lang w:eastAsia="zh-HK"/>
        </w:rPr>
        <w:t>drug users and general public</w:t>
      </w:r>
      <w:r w:rsidR="0048343C">
        <w:rPr>
          <w:rFonts w:ascii="Times New Roman" w:hAnsi="Times New Roman" w:cs="Times New Roman"/>
          <w:lang w:eastAsia="zh-HK"/>
        </w:rPr>
        <w:t xml:space="preserve">.  </w:t>
      </w:r>
      <w:proofErr w:type="spellStart"/>
      <w:r w:rsidR="00115513">
        <w:rPr>
          <w:rFonts w:ascii="Times New Roman" w:hAnsi="Times New Roman" w:cs="Times New Roman" w:hint="eastAsia"/>
          <w:lang w:eastAsia="zh-HK"/>
        </w:rPr>
        <w:t>MacCoun</w:t>
      </w:r>
      <w:proofErr w:type="spellEnd"/>
      <w:r w:rsidR="00115513">
        <w:rPr>
          <w:rFonts w:ascii="Times New Roman" w:hAnsi="Times New Roman" w:cs="Times New Roman" w:hint="eastAsia"/>
          <w:lang w:eastAsia="zh-HK"/>
        </w:rPr>
        <w:t xml:space="preserve"> (1993)</w:t>
      </w:r>
      <w:r w:rsidR="00115513">
        <w:rPr>
          <w:rStyle w:val="FootnoteReference"/>
          <w:rFonts w:ascii="Times New Roman" w:hAnsi="Times New Roman" w:cs="Times New Roman"/>
          <w:lang w:eastAsia="zh-HK"/>
        </w:rPr>
        <w:footnoteReference w:id="8"/>
      </w:r>
      <w:r w:rsidR="00115513">
        <w:rPr>
          <w:rFonts w:ascii="Times New Roman" w:hAnsi="Times New Roman" w:cs="Times New Roman" w:hint="eastAsia"/>
          <w:lang w:eastAsia="zh-HK"/>
        </w:rPr>
        <w:t xml:space="preserve"> </w:t>
      </w:r>
      <w:r w:rsidR="004F600D">
        <w:rPr>
          <w:rFonts w:ascii="Times New Roman" w:hAnsi="Times New Roman" w:cs="Times New Roman"/>
          <w:lang w:eastAsia="zh-HK"/>
        </w:rPr>
        <w:t>also poin</w:t>
      </w:r>
      <w:r w:rsidR="00FC4158">
        <w:rPr>
          <w:rFonts w:ascii="Times New Roman" w:hAnsi="Times New Roman" w:cs="Times New Roman"/>
          <w:lang w:eastAsia="zh-HK"/>
        </w:rPr>
        <w:t>ts</w:t>
      </w:r>
      <w:r w:rsidR="004F600D">
        <w:rPr>
          <w:rFonts w:ascii="Times New Roman" w:hAnsi="Times New Roman" w:cs="Times New Roman"/>
          <w:lang w:eastAsia="zh-HK"/>
        </w:rPr>
        <w:t xml:space="preserve"> out some </w:t>
      </w:r>
      <w:r w:rsidR="00F837BC">
        <w:rPr>
          <w:rFonts w:ascii="Times New Roman" w:hAnsi="Times New Roman" w:cs="Times New Roman"/>
          <w:lang w:eastAsia="zh-HK"/>
        </w:rPr>
        <w:t>u</w:t>
      </w:r>
      <w:r w:rsidR="004F600D">
        <w:rPr>
          <w:rFonts w:ascii="Times New Roman" w:hAnsi="Times New Roman" w:cs="Times New Roman"/>
          <w:lang w:eastAsia="zh-HK"/>
        </w:rPr>
        <w:t xml:space="preserve">nintended or counterproductive consequences of </w:t>
      </w:r>
      <w:r w:rsidR="00F837BC">
        <w:rPr>
          <w:rFonts w:ascii="Times New Roman" w:hAnsi="Times New Roman" w:cs="Times New Roman"/>
          <w:lang w:eastAsia="zh-HK"/>
        </w:rPr>
        <w:t xml:space="preserve">the </w:t>
      </w:r>
      <w:r w:rsidR="004F600D">
        <w:rPr>
          <w:rFonts w:ascii="Times New Roman" w:hAnsi="Times New Roman" w:cs="Times New Roman"/>
          <w:lang w:eastAsia="zh-HK"/>
        </w:rPr>
        <w:t xml:space="preserve">deterrence </w:t>
      </w:r>
      <w:r w:rsidR="00F837BC">
        <w:rPr>
          <w:rFonts w:ascii="Times New Roman" w:hAnsi="Times New Roman" w:cs="Times New Roman"/>
          <w:lang w:eastAsia="zh-HK"/>
        </w:rPr>
        <w:t xml:space="preserve">anti-drug </w:t>
      </w:r>
      <w:r w:rsidR="004F600D">
        <w:rPr>
          <w:rFonts w:ascii="Times New Roman" w:hAnsi="Times New Roman" w:cs="Times New Roman"/>
          <w:lang w:eastAsia="zh-HK"/>
        </w:rPr>
        <w:t xml:space="preserve">model, such as </w:t>
      </w:r>
      <w:r w:rsidR="00F837BC">
        <w:rPr>
          <w:rFonts w:ascii="Times New Roman" w:hAnsi="Times New Roman" w:cs="Times New Roman"/>
          <w:lang w:eastAsia="zh-HK"/>
        </w:rPr>
        <w:t xml:space="preserve">downplaying informal social controls and increasing hidden users. </w:t>
      </w:r>
      <w:r w:rsidR="00F837BC">
        <w:rPr>
          <w:rFonts w:ascii="Times New Roman" w:hAnsi="Times New Roman" w:cs="Times New Roman" w:hint="eastAsia"/>
          <w:lang w:eastAsia="zh-HK"/>
        </w:rPr>
        <w:t xml:space="preserve">Unfortunately, </w:t>
      </w:r>
      <w:r w:rsidR="00F837BC">
        <w:rPr>
          <w:rFonts w:ascii="Times New Roman" w:hAnsi="Times New Roman" w:cs="Times New Roman"/>
          <w:lang w:eastAsia="zh-HK"/>
        </w:rPr>
        <w:t>few studies</w:t>
      </w:r>
      <w:r w:rsidR="00F837BC">
        <w:rPr>
          <w:rFonts w:ascii="Times New Roman" w:hAnsi="Times New Roman" w:cs="Times New Roman" w:hint="eastAsia"/>
          <w:lang w:eastAsia="zh-HK"/>
        </w:rPr>
        <w:t xml:space="preserve"> ha</w:t>
      </w:r>
      <w:r w:rsidR="00F837BC">
        <w:rPr>
          <w:rFonts w:ascii="Times New Roman" w:hAnsi="Times New Roman" w:cs="Times New Roman"/>
          <w:lang w:eastAsia="zh-HK"/>
        </w:rPr>
        <w:t>ve</w:t>
      </w:r>
      <w:r w:rsidR="000A09F3">
        <w:rPr>
          <w:rFonts w:ascii="Times New Roman" w:hAnsi="Times New Roman" w:cs="Times New Roman" w:hint="eastAsia"/>
          <w:lang w:eastAsia="zh-HK"/>
        </w:rPr>
        <w:t xml:space="preserve"> been done in Hong Kong to examine these </w:t>
      </w:r>
      <w:r w:rsidR="00F837BC">
        <w:rPr>
          <w:rFonts w:ascii="Times New Roman" w:hAnsi="Times New Roman" w:cs="Times New Roman"/>
          <w:lang w:eastAsia="zh-HK"/>
        </w:rPr>
        <w:t>mechanisms.</w:t>
      </w:r>
    </w:p>
    <w:p w14:paraId="71E64175" w14:textId="77777777" w:rsidR="00453EAC" w:rsidRDefault="00453EAC">
      <w:pPr>
        <w:rPr>
          <w:rFonts w:ascii="Times New Roman" w:hAnsi="Times New Roman" w:cs="Times New Roman"/>
          <w:lang w:eastAsia="zh-HK"/>
        </w:rPr>
      </w:pPr>
    </w:p>
    <w:p w14:paraId="30BF5456" w14:textId="5C7B4F51" w:rsidR="001E7D1C" w:rsidRDefault="000A09F3">
      <w:pPr>
        <w:rPr>
          <w:rFonts w:ascii="Times New Roman" w:hAnsi="Times New Roman" w:cs="Times New Roman"/>
          <w:lang w:eastAsia="zh-HK"/>
        </w:rPr>
      </w:pPr>
      <w:r>
        <w:rPr>
          <w:rFonts w:ascii="Times New Roman" w:hAnsi="Times New Roman" w:cs="Times New Roman" w:hint="eastAsia"/>
          <w:lang w:eastAsia="zh-HK"/>
        </w:rPr>
        <w:t xml:space="preserve">On the other hand, </w:t>
      </w:r>
      <w:r w:rsidR="00AA3A27" w:rsidRPr="00E83244">
        <w:rPr>
          <w:rFonts w:ascii="Times New Roman" w:hAnsi="Times New Roman" w:cs="Times New Roman"/>
          <w:lang w:eastAsia="zh-HK"/>
        </w:rPr>
        <w:t xml:space="preserve">the normalization of drug use has already </w:t>
      </w:r>
      <w:r w:rsidR="005F4782">
        <w:rPr>
          <w:rFonts w:ascii="Times New Roman" w:hAnsi="Times New Roman" w:cs="Times New Roman" w:hint="eastAsia"/>
          <w:lang w:eastAsia="zh-HK"/>
        </w:rPr>
        <w:t xml:space="preserve">occurred </w:t>
      </w:r>
      <w:r w:rsidR="00D318F7">
        <w:rPr>
          <w:rFonts w:ascii="Times New Roman" w:hAnsi="Times New Roman" w:cs="Times New Roman"/>
          <w:lang w:eastAsia="zh-HK"/>
        </w:rPr>
        <w:t xml:space="preserve">globally </w:t>
      </w:r>
      <w:r w:rsidR="00AA3A27" w:rsidRPr="00E83244">
        <w:rPr>
          <w:rFonts w:ascii="Times New Roman" w:hAnsi="Times New Roman" w:cs="Times New Roman"/>
          <w:lang w:eastAsia="zh-HK"/>
        </w:rPr>
        <w:t>and influenced people from various social classes</w:t>
      </w:r>
      <w:r w:rsidR="00D72F5B">
        <w:rPr>
          <w:rFonts w:ascii="Times New Roman" w:hAnsi="Times New Roman" w:cs="Times New Roman"/>
          <w:lang w:eastAsia="zh-HK"/>
        </w:rPr>
        <w:t xml:space="preserve"> and </w:t>
      </w:r>
      <w:proofErr w:type="spellStart"/>
      <w:r w:rsidR="00D72F5B">
        <w:rPr>
          <w:rFonts w:ascii="Times New Roman" w:hAnsi="Times New Roman" w:cs="Times New Roman"/>
          <w:lang w:eastAsia="zh-HK"/>
        </w:rPr>
        <w:t>sociodemographic</w:t>
      </w:r>
      <w:proofErr w:type="spellEnd"/>
      <w:r w:rsidR="00D72F5B">
        <w:rPr>
          <w:rFonts w:ascii="Times New Roman" w:hAnsi="Times New Roman" w:cs="Times New Roman"/>
          <w:lang w:eastAsia="zh-HK"/>
        </w:rPr>
        <w:t xml:space="preserve"> groups</w:t>
      </w:r>
      <w:r w:rsidR="00AA3A27" w:rsidRPr="00E83244">
        <w:rPr>
          <w:rFonts w:ascii="Times New Roman" w:hAnsi="Times New Roman" w:cs="Times New Roman"/>
          <w:lang w:eastAsia="zh-HK"/>
        </w:rPr>
        <w:t xml:space="preserve"> (Parker et al. 1998; Parker 2005)</w:t>
      </w:r>
      <w:r w:rsidR="006056B8" w:rsidRPr="00E83244">
        <w:rPr>
          <w:rStyle w:val="FootnoteReference"/>
          <w:rFonts w:ascii="Times New Roman" w:hAnsi="Times New Roman" w:cs="Times New Roman"/>
          <w:lang w:eastAsia="zh-HK"/>
        </w:rPr>
        <w:footnoteReference w:id="9"/>
      </w:r>
      <w:r w:rsidR="00AA3A27" w:rsidRPr="00E83244">
        <w:rPr>
          <w:rFonts w:ascii="Times New Roman" w:hAnsi="Times New Roman" w:cs="Times New Roman"/>
          <w:lang w:eastAsia="zh-HK"/>
        </w:rPr>
        <w:t xml:space="preserve">. </w:t>
      </w:r>
      <w:r w:rsidR="00610770">
        <w:rPr>
          <w:rFonts w:ascii="Times New Roman" w:hAnsi="Times New Roman" w:cs="Times New Roman"/>
          <w:lang w:eastAsia="zh-HK"/>
        </w:rPr>
        <w:t>Men</w:t>
      </w:r>
      <w:r w:rsidR="005F4782">
        <w:rPr>
          <w:rFonts w:ascii="Times New Roman" w:hAnsi="Times New Roman" w:cs="Times New Roman" w:hint="eastAsia"/>
          <w:lang w:eastAsia="zh-HK"/>
        </w:rPr>
        <w:t xml:space="preserve"> and</w:t>
      </w:r>
      <w:r w:rsidR="00610770">
        <w:rPr>
          <w:rFonts w:ascii="Times New Roman" w:hAnsi="Times New Roman" w:cs="Times New Roman" w:hint="eastAsia"/>
          <w:lang w:eastAsia="zh-HK"/>
        </w:rPr>
        <w:t xml:space="preserve"> </w:t>
      </w:r>
      <w:r w:rsidR="00610770">
        <w:rPr>
          <w:rFonts w:ascii="Times New Roman" w:hAnsi="Times New Roman" w:cs="Times New Roman"/>
          <w:lang w:eastAsia="zh-HK"/>
        </w:rPr>
        <w:t>women</w:t>
      </w:r>
      <w:r w:rsidR="005F4782">
        <w:rPr>
          <w:rFonts w:ascii="Times New Roman" w:hAnsi="Times New Roman" w:cs="Times New Roman" w:hint="eastAsia"/>
          <w:lang w:eastAsia="zh-HK"/>
        </w:rPr>
        <w:t>, students and working adults</w:t>
      </w:r>
      <w:r w:rsidR="00610770">
        <w:rPr>
          <w:rFonts w:ascii="Times New Roman" w:hAnsi="Times New Roman" w:cs="Times New Roman"/>
          <w:lang w:eastAsia="zh-HK"/>
        </w:rPr>
        <w:t xml:space="preserve">, and the rich and </w:t>
      </w:r>
      <w:r w:rsidR="000B210F">
        <w:rPr>
          <w:rFonts w:ascii="Times New Roman" w:hAnsi="Times New Roman" w:cs="Times New Roman"/>
          <w:lang w:eastAsia="zh-HK"/>
        </w:rPr>
        <w:t xml:space="preserve">the </w:t>
      </w:r>
      <w:r w:rsidR="00610770">
        <w:rPr>
          <w:rFonts w:ascii="Times New Roman" w:hAnsi="Times New Roman" w:cs="Times New Roman"/>
          <w:lang w:eastAsia="zh-HK"/>
        </w:rPr>
        <w:t>poor</w:t>
      </w:r>
      <w:r w:rsidR="00610770">
        <w:rPr>
          <w:rFonts w:ascii="Times New Roman" w:hAnsi="Times New Roman" w:cs="Times New Roman" w:hint="eastAsia"/>
          <w:lang w:eastAsia="zh-HK"/>
        </w:rPr>
        <w:t xml:space="preserve"> </w:t>
      </w:r>
      <w:r w:rsidR="00610770">
        <w:rPr>
          <w:rFonts w:ascii="Times New Roman" w:hAnsi="Times New Roman" w:cs="Times New Roman"/>
          <w:lang w:eastAsia="zh-HK"/>
        </w:rPr>
        <w:t>might</w:t>
      </w:r>
      <w:r w:rsidR="005F4782">
        <w:rPr>
          <w:rFonts w:ascii="Times New Roman" w:hAnsi="Times New Roman" w:cs="Times New Roman" w:hint="eastAsia"/>
          <w:lang w:eastAsia="zh-HK"/>
        </w:rPr>
        <w:t xml:space="preserve"> </w:t>
      </w:r>
      <w:r w:rsidR="00610770">
        <w:rPr>
          <w:rFonts w:ascii="Times New Roman" w:hAnsi="Times New Roman" w:cs="Times New Roman"/>
          <w:lang w:eastAsia="zh-HK"/>
        </w:rPr>
        <w:t xml:space="preserve">all involve into </w:t>
      </w:r>
      <w:r w:rsidR="00610770">
        <w:rPr>
          <w:rFonts w:ascii="Times New Roman" w:hAnsi="Times New Roman" w:cs="Times New Roman" w:hint="eastAsia"/>
          <w:lang w:eastAsia="zh-HK"/>
        </w:rPr>
        <w:t xml:space="preserve">cross-border drug </w:t>
      </w:r>
      <w:r w:rsidR="00610770">
        <w:rPr>
          <w:rFonts w:ascii="Times New Roman" w:hAnsi="Times New Roman" w:cs="Times New Roman"/>
          <w:lang w:eastAsia="zh-HK"/>
        </w:rPr>
        <w:t>use.  P</w:t>
      </w:r>
      <w:r w:rsidR="005F4782">
        <w:rPr>
          <w:rFonts w:ascii="Times New Roman" w:hAnsi="Times New Roman" w:cs="Times New Roman" w:hint="eastAsia"/>
          <w:lang w:eastAsia="zh-HK"/>
        </w:rPr>
        <w:t xml:space="preserve">revious </w:t>
      </w:r>
      <w:r>
        <w:rPr>
          <w:rFonts w:ascii="Times New Roman" w:hAnsi="Times New Roman" w:cs="Times New Roman" w:hint="eastAsia"/>
          <w:lang w:eastAsia="zh-HK"/>
        </w:rPr>
        <w:t xml:space="preserve">research so far has </w:t>
      </w:r>
      <w:r w:rsidR="000B210F">
        <w:rPr>
          <w:rFonts w:ascii="Times New Roman" w:hAnsi="Times New Roman" w:cs="Times New Roman"/>
          <w:lang w:eastAsia="zh-HK"/>
        </w:rPr>
        <w:t xml:space="preserve">only addressed </w:t>
      </w:r>
      <w:r w:rsidR="00E01D20">
        <w:rPr>
          <w:rFonts w:ascii="Times New Roman" w:hAnsi="Times New Roman" w:cs="Times New Roman"/>
          <w:lang w:eastAsia="zh-HK"/>
        </w:rPr>
        <w:t xml:space="preserve">this drug </w:t>
      </w:r>
      <w:r w:rsidR="00AD7884">
        <w:rPr>
          <w:rFonts w:ascii="Times New Roman" w:hAnsi="Times New Roman" w:cs="Times New Roman"/>
          <w:lang w:eastAsia="zh-HK"/>
        </w:rPr>
        <w:t>problem</w:t>
      </w:r>
      <w:r w:rsidR="005F4782">
        <w:rPr>
          <w:rFonts w:ascii="Times New Roman" w:hAnsi="Times New Roman" w:cs="Times New Roman" w:hint="eastAsia"/>
          <w:lang w:eastAsia="zh-HK"/>
        </w:rPr>
        <w:t xml:space="preserve"> associated with </w:t>
      </w:r>
      <w:r>
        <w:rPr>
          <w:rFonts w:ascii="Times New Roman" w:hAnsi="Times New Roman" w:cs="Times New Roman" w:hint="eastAsia"/>
          <w:lang w:eastAsia="zh-HK"/>
        </w:rPr>
        <w:t>youth</w:t>
      </w:r>
      <w:r w:rsidR="000B210F">
        <w:rPr>
          <w:rFonts w:ascii="Times New Roman" w:hAnsi="Times New Roman" w:cs="Times New Roman"/>
          <w:lang w:eastAsia="zh-HK"/>
        </w:rPr>
        <w:t xml:space="preserve"> in Hong Kong</w:t>
      </w:r>
      <w:r w:rsidR="00AD7884">
        <w:rPr>
          <w:rFonts w:ascii="Times New Roman" w:hAnsi="Times New Roman" w:cs="Times New Roman"/>
          <w:lang w:eastAsia="zh-HK"/>
        </w:rPr>
        <w:t xml:space="preserve"> and we need to know more about the broader population in terms of cross-border drug activities in recent years</w:t>
      </w:r>
      <w:r w:rsidR="005F4782">
        <w:rPr>
          <w:rFonts w:ascii="Times New Roman" w:hAnsi="Times New Roman" w:cs="Times New Roman" w:hint="eastAsia"/>
          <w:lang w:eastAsia="zh-HK"/>
        </w:rPr>
        <w:t xml:space="preserve">.  </w:t>
      </w:r>
      <w:r w:rsidR="00E01D20">
        <w:rPr>
          <w:rFonts w:ascii="Times New Roman" w:eastAsia="SimSun" w:hAnsi="Times New Roman" w:cs="Times New Roman"/>
          <w:lang w:eastAsia="zh-CN"/>
        </w:rPr>
        <w:t xml:space="preserve">Moreover, </w:t>
      </w:r>
      <w:r w:rsidR="00E01D20">
        <w:rPr>
          <w:rFonts w:ascii="Times New Roman" w:hAnsi="Times New Roman" w:cs="Times New Roman"/>
          <w:lang w:eastAsia="zh-HK"/>
        </w:rPr>
        <w:t>a</w:t>
      </w:r>
      <w:r w:rsidR="006056B8" w:rsidRPr="00E83244">
        <w:rPr>
          <w:rFonts w:ascii="Times New Roman" w:hAnsi="Times New Roman" w:cs="Times New Roman"/>
          <w:lang w:eastAsia="zh-HK"/>
        </w:rPr>
        <w:t xml:space="preserve">lthough a substantial number of young drug abusers from the </w:t>
      </w:r>
      <w:r w:rsidR="001E7D1C" w:rsidRPr="00E83244">
        <w:rPr>
          <w:rFonts w:ascii="Times New Roman" w:hAnsi="Times New Roman" w:cs="Times New Roman"/>
          <w:lang w:eastAsia="zh-HK"/>
        </w:rPr>
        <w:t xml:space="preserve">early </w:t>
      </w:r>
      <w:r w:rsidR="006056B8" w:rsidRPr="00E83244">
        <w:rPr>
          <w:rFonts w:ascii="Times New Roman" w:hAnsi="Times New Roman" w:cs="Times New Roman"/>
          <w:lang w:eastAsia="zh-HK"/>
        </w:rPr>
        <w:t xml:space="preserve">2000s ‘drug wave’ have ceased to take drugs in later part of their life course, </w:t>
      </w:r>
      <w:r w:rsidR="001E7D1C" w:rsidRPr="00E83244">
        <w:rPr>
          <w:rFonts w:ascii="Times New Roman" w:hAnsi="Times New Roman" w:cs="Times New Roman"/>
          <w:lang w:eastAsia="zh-HK"/>
        </w:rPr>
        <w:t xml:space="preserve">especially </w:t>
      </w:r>
      <w:r w:rsidR="00D318F7">
        <w:rPr>
          <w:rFonts w:ascii="Times New Roman" w:hAnsi="Times New Roman" w:cs="Times New Roman"/>
          <w:lang w:eastAsia="zh-HK"/>
        </w:rPr>
        <w:t xml:space="preserve">after entering into </w:t>
      </w:r>
      <w:r w:rsidR="006056B8" w:rsidRPr="00E83244">
        <w:rPr>
          <w:rFonts w:ascii="Times New Roman" w:hAnsi="Times New Roman" w:cs="Times New Roman"/>
          <w:lang w:eastAsia="zh-HK"/>
        </w:rPr>
        <w:t>young adulthood (</w:t>
      </w:r>
      <w:proofErr w:type="spellStart"/>
      <w:r w:rsidR="006056B8" w:rsidRPr="00E83244">
        <w:rPr>
          <w:rFonts w:ascii="Times New Roman" w:hAnsi="Times New Roman" w:cs="Times New Roman"/>
          <w:lang w:eastAsia="zh-HK"/>
        </w:rPr>
        <w:t>Dewit</w:t>
      </w:r>
      <w:proofErr w:type="spellEnd"/>
      <w:r w:rsidR="006056B8" w:rsidRPr="00E83244">
        <w:rPr>
          <w:rFonts w:ascii="Times New Roman" w:hAnsi="Times New Roman" w:cs="Times New Roman"/>
          <w:lang w:eastAsia="zh-HK"/>
        </w:rPr>
        <w:t xml:space="preserve">, </w:t>
      </w:r>
      <w:proofErr w:type="spellStart"/>
      <w:r w:rsidR="006056B8" w:rsidRPr="00E83244">
        <w:rPr>
          <w:rFonts w:ascii="Times New Roman" w:hAnsi="Times New Roman" w:cs="Times New Roman"/>
          <w:lang w:eastAsia="zh-HK"/>
        </w:rPr>
        <w:t>Offord</w:t>
      </w:r>
      <w:proofErr w:type="spellEnd"/>
      <w:r w:rsidR="006056B8" w:rsidRPr="00E83244">
        <w:rPr>
          <w:rFonts w:ascii="Times New Roman" w:hAnsi="Times New Roman" w:cs="Times New Roman"/>
          <w:lang w:eastAsia="zh-HK"/>
        </w:rPr>
        <w:t xml:space="preserve"> and Wong 1997)</w:t>
      </w:r>
      <w:r w:rsidR="006056B8" w:rsidRPr="00E83244">
        <w:rPr>
          <w:rStyle w:val="FootnoteReference"/>
          <w:rFonts w:ascii="Times New Roman" w:hAnsi="Times New Roman" w:cs="Times New Roman"/>
          <w:lang w:eastAsia="zh-HK"/>
        </w:rPr>
        <w:footnoteReference w:id="10"/>
      </w:r>
      <w:r w:rsidR="006056B8" w:rsidRPr="00E83244">
        <w:rPr>
          <w:rFonts w:ascii="Times New Roman" w:hAnsi="Times New Roman" w:cs="Times New Roman"/>
          <w:lang w:eastAsia="zh-HK"/>
        </w:rPr>
        <w:t xml:space="preserve">, those who sustain their </w:t>
      </w:r>
      <w:r w:rsidR="00305C1D">
        <w:rPr>
          <w:rFonts w:ascii="Times New Roman" w:hAnsi="Times New Roman" w:cs="Times New Roman"/>
          <w:lang w:eastAsia="zh-HK"/>
        </w:rPr>
        <w:t xml:space="preserve">drug </w:t>
      </w:r>
      <w:r w:rsidR="006056B8" w:rsidRPr="00E83244">
        <w:rPr>
          <w:rFonts w:ascii="Times New Roman" w:hAnsi="Times New Roman" w:cs="Times New Roman"/>
          <w:lang w:eastAsia="zh-HK"/>
        </w:rPr>
        <w:t>habit</w:t>
      </w:r>
      <w:r w:rsidR="008374E9">
        <w:rPr>
          <w:rFonts w:ascii="Times New Roman" w:eastAsia="SimSun" w:hAnsi="Times New Roman" w:cs="Times New Roman" w:hint="eastAsia"/>
          <w:lang w:eastAsia="zh-CN"/>
        </w:rPr>
        <w:t xml:space="preserve"> might</w:t>
      </w:r>
      <w:r w:rsidR="00412207">
        <w:rPr>
          <w:rFonts w:ascii="Times New Roman" w:hAnsi="Times New Roman" w:cs="Times New Roman" w:hint="eastAsia"/>
          <w:lang w:eastAsia="zh-HK"/>
        </w:rPr>
        <w:t xml:space="preserve"> need to adjust their cross-border drug consumption patterns</w:t>
      </w:r>
      <w:r w:rsidR="00305C1D">
        <w:rPr>
          <w:rFonts w:ascii="Times New Roman" w:hAnsi="Times New Roman" w:cs="Times New Roman" w:hint="eastAsia"/>
          <w:lang w:eastAsia="zh-HK"/>
        </w:rPr>
        <w:t xml:space="preserve"> in accordance with </w:t>
      </w:r>
      <w:r w:rsidR="005F4782">
        <w:rPr>
          <w:rFonts w:ascii="Times New Roman" w:hAnsi="Times New Roman" w:cs="Times New Roman" w:hint="eastAsia"/>
          <w:lang w:eastAsia="zh-HK"/>
        </w:rPr>
        <w:t>change</w:t>
      </w:r>
      <w:r w:rsidR="00305C1D">
        <w:rPr>
          <w:rFonts w:ascii="Times New Roman" w:hAnsi="Times New Roman" w:cs="Times New Roman"/>
          <w:lang w:eastAsia="zh-HK"/>
        </w:rPr>
        <w:t>s</w:t>
      </w:r>
      <w:r w:rsidR="005F4782">
        <w:rPr>
          <w:rFonts w:ascii="Times New Roman" w:hAnsi="Times New Roman" w:cs="Times New Roman" w:hint="eastAsia"/>
          <w:lang w:eastAsia="zh-HK"/>
        </w:rPr>
        <w:t xml:space="preserve"> in their life-course</w:t>
      </w:r>
      <w:r w:rsidR="008374E9">
        <w:rPr>
          <w:rFonts w:ascii="Times New Roman" w:eastAsia="SimSun" w:hAnsi="Times New Roman" w:cs="Times New Roman" w:hint="eastAsia"/>
          <w:lang w:eastAsia="zh-CN"/>
        </w:rPr>
        <w:t xml:space="preserve">. </w:t>
      </w:r>
      <w:r w:rsidR="001E7D1C" w:rsidRPr="00E83244">
        <w:rPr>
          <w:rFonts w:ascii="Times New Roman" w:hAnsi="Times New Roman" w:cs="Times New Roman"/>
          <w:lang w:eastAsia="zh-HK"/>
        </w:rPr>
        <w:t xml:space="preserve">Again we have little knowledge of this </w:t>
      </w:r>
      <w:r w:rsidR="005F4782">
        <w:rPr>
          <w:rFonts w:ascii="Times New Roman" w:hAnsi="Times New Roman" w:cs="Times New Roman" w:hint="eastAsia"/>
          <w:lang w:eastAsia="zh-HK"/>
        </w:rPr>
        <w:t xml:space="preserve">particular </w:t>
      </w:r>
      <w:r w:rsidR="001E7D1C" w:rsidRPr="00E83244">
        <w:rPr>
          <w:rFonts w:ascii="Times New Roman" w:hAnsi="Times New Roman" w:cs="Times New Roman"/>
          <w:lang w:eastAsia="zh-HK"/>
        </w:rPr>
        <w:t xml:space="preserve">group of </w:t>
      </w:r>
      <w:r>
        <w:rPr>
          <w:rFonts w:ascii="Times New Roman" w:hAnsi="Times New Roman" w:cs="Times New Roman" w:hint="eastAsia"/>
          <w:lang w:eastAsia="zh-HK"/>
        </w:rPr>
        <w:t xml:space="preserve">young adult </w:t>
      </w:r>
      <w:r w:rsidR="001E7D1C" w:rsidRPr="00E83244">
        <w:rPr>
          <w:rFonts w:ascii="Times New Roman" w:hAnsi="Times New Roman" w:cs="Times New Roman"/>
          <w:lang w:eastAsia="zh-HK"/>
        </w:rPr>
        <w:t xml:space="preserve">drug abusers </w:t>
      </w:r>
      <w:r w:rsidR="00412207">
        <w:rPr>
          <w:rFonts w:ascii="Times New Roman" w:hAnsi="Times New Roman" w:cs="Times New Roman" w:hint="eastAsia"/>
          <w:lang w:eastAsia="zh-HK"/>
        </w:rPr>
        <w:t>graduating</w:t>
      </w:r>
      <w:r w:rsidR="001E7D1C" w:rsidRPr="00E83244">
        <w:rPr>
          <w:rFonts w:ascii="Times New Roman" w:hAnsi="Times New Roman" w:cs="Times New Roman"/>
          <w:lang w:eastAsia="zh-HK"/>
        </w:rPr>
        <w:t xml:space="preserve"> from the 2000s drug </w:t>
      </w:r>
      <w:r w:rsidR="00A245F5">
        <w:rPr>
          <w:rFonts w:ascii="Times New Roman" w:hAnsi="Times New Roman" w:cs="Times New Roman"/>
          <w:lang w:eastAsia="zh-HK"/>
        </w:rPr>
        <w:t>epidemic. Are</w:t>
      </w:r>
      <w:r w:rsidR="001E7D1C" w:rsidRPr="00E83244">
        <w:rPr>
          <w:rFonts w:ascii="Times New Roman" w:hAnsi="Times New Roman" w:cs="Times New Roman"/>
          <w:lang w:eastAsia="zh-HK"/>
        </w:rPr>
        <w:t xml:space="preserve"> they</w:t>
      </w:r>
      <w:r w:rsidR="00A245F5">
        <w:rPr>
          <w:rFonts w:ascii="Times New Roman" w:hAnsi="Times New Roman" w:cs="Times New Roman"/>
          <w:lang w:eastAsia="zh-HK"/>
        </w:rPr>
        <w:t xml:space="preserve"> </w:t>
      </w:r>
      <w:r w:rsidR="001E7D1C" w:rsidRPr="00E83244">
        <w:rPr>
          <w:rFonts w:ascii="Times New Roman" w:hAnsi="Times New Roman" w:cs="Times New Roman"/>
          <w:lang w:eastAsia="zh-HK"/>
        </w:rPr>
        <w:t>still taking social drugs like ketamine</w:t>
      </w:r>
      <w:r w:rsidR="008374E9">
        <w:rPr>
          <w:rFonts w:ascii="Times New Roman" w:eastAsia="SimSun" w:hAnsi="Times New Roman" w:cs="Times New Roman" w:hint="eastAsia"/>
          <w:lang w:eastAsia="zh-CN"/>
        </w:rPr>
        <w:t xml:space="preserve"> in </w:t>
      </w:r>
      <w:r w:rsidR="00544447">
        <w:rPr>
          <w:rFonts w:ascii="Times New Roman" w:hAnsi="Times New Roman" w:cs="Times New Roman" w:hint="eastAsia"/>
          <w:lang w:eastAsia="zh-HK"/>
        </w:rPr>
        <w:t xml:space="preserve">Mainland </w:t>
      </w:r>
      <w:r w:rsidR="00544447" w:rsidRPr="00E83244">
        <w:rPr>
          <w:rFonts w:ascii="Times New Roman" w:hAnsi="Times New Roman" w:cs="Times New Roman"/>
          <w:lang w:eastAsia="zh-HK"/>
        </w:rPr>
        <w:t>with friends</w:t>
      </w:r>
      <w:r w:rsidR="00A245F5">
        <w:rPr>
          <w:rFonts w:ascii="Times New Roman" w:hAnsi="Times New Roman" w:cs="Times New Roman"/>
          <w:lang w:eastAsia="zh-HK"/>
        </w:rPr>
        <w:t>?</w:t>
      </w:r>
      <w:r w:rsidR="001E7D1C" w:rsidRPr="00E83244">
        <w:rPr>
          <w:rFonts w:ascii="Times New Roman" w:hAnsi="Times New Roman" w:cs="Times New Roman"/>
          <w:lang w:eastAsia="zh-HK"/>
        </w:rPr>
        <w:t xml:space="preserve"> </w:t>
      </w:r>
      <w:r w:rsidR="00A245F5">
        <w:rPr>
          <w:rFonts w:ascii="Times New Roman" w:hAnsi="Times New Roman" w:cs="Times New Roman"/>
          <w:lang w:eastAsia="zh-HK"/>
        </w:rPr>
        <w:t>Are</w:t>
      </w:r>
      <w:r w:rsidR="00412207">
        <w:rPr>
          <w:rFonts w:ascii="Times New Roman" w:hAnsi="Times New Roman" w:cs="Times New Roman" w:hint="eastAsia"/>
          <w:lang w:eastAsia="zh-HK"/>
        </w:rPr>
        <w:t xml:space="preserve"> there </w:t>
      </w:r>
      <w:r w:rsidR="00A245F5">
        <w:rPr>
          <w:rFonts w:ascii="Times New Roman" w:hAnsi="Times New Roman" w:cs="Times New Roman" w:hint="eastAsia"/>
          <w:lang w:eastAsia="zh-HK"/>
        </w:rPr>
        <w:t>any change</w:t>
      </w:r>
      <w:r w:rsidR="00A245F5">
        <w:rPr>
          <w:rFonts w:ascii="Times New Roman" w:hAnsi="Times New Roman" w:cs="Times New Roman"/>
          <w:lang w:eastAsia="zh-HK"/>
        </w:rPr>
        <w:t>s</w:t>
      </w:r>
      <w:r w:rsidR="00A245F5">
        <w:rPr>
          <w:rFonts w:ascii="Times New Roman" w:hAnsi="Times New Roman" w:cs="Times New Roman" w:hint="eastAsia"/>
          <w:lang w:eastAsia="zh-HK"/>
        </w:rPr>
        <w:t xml:space="preserve"> </w:t>
      </w:r>
      <w:r w:rsidR="00A245F5">
        <w:rPr>
          <w:rFonts w:ascii="Times New Roman" w:hAnsi="Times New Roman" w:cs="Times New Roman"/>
          <w:lang w:eastAsia="zh-HK"/>
        </w:rPr>
        <w:t>in terms of</w:t>
      </w:r>
      <w:r w:rsidR="00A245F5">
        <w:rPr>
          <w:rFonts w:ascii="Times New Roman" w:hAnsi="Times New Roman" w:cs="Times New Roman" w:hint="eastAsia"/>
          <w:lang w:eastAsia="zh-HK"/>
        </w:rPr>
        <w:t xml:space="preserve"> their drug </w:t>
      </w:r>
      <w:r w:rsidR="00A245F5">
        <w:rPr>
          <w:rFonts w:ascii="Times New Roman" w:hAnsi="Times New Roman" w:cs="Times New Roman"/>
          <w:lang w:eastAsia="zh-HK"/>
        </w:rPr>
        <w:t xml:space="preserve">behaviors and drug abusing </w:t>
      </w:r>
      <w:r w:rsidR="008374E9">
        <w:rPr>
          <w:rFonts w:ascii="Times New Roman" w:eastAsia="SimSun" w:hAnsi="Times New Roman" w:cs="Times New Roman" w:hint="eastAsia"/>
          <w:lang w:eastAsia="zh-CN"/>
        </w:rPr>
        <w:t>network</w:t>
      </w:r>
      <w:r w:rsidR="00A245F5">
        <w:rPr>
          <w:rFonts w:ascii="Times New Roman" w:eastAsia="SimSun" w:hAnsi="Times New Roman" w:cs="Times New Roman"/>
          <w:lang w:eastAsia="zh-CN"/>
        </w:rPr>
        <w:t xml:space="preserve">s? Why? </w:t>
      </w:r>
      <w:r w:rsidR="001E7D1C" w:rsidRPr="00E83244">
        <w:rPr>
          <w:rFonts w:ascii="Times New Roman" w:hAnsi="Times New Roman" w:cs="Times New Roman"/>
          <w:lang w:eastAsia="zh-HK"/>
        </w:rPr>
        <w:t xml:space="preserve"> </w:t>
      </w:r>
      <w:r w:rsidR="001E0FD2">
        <w:rPr>
          <w:rFonts w:ascii="Times New Roman" w:hAnsi="Times New Roman" w:cs="Times New Roman" w:hint="eastAsia"/>
          <w:lang w:eastAsia="zh-HK"/>
        </w:rPr>
        <w:t xml:space="preserve">Cross-border psychotropic substance use </w:t>
      </w:r>
      <w:r w:rsidR="00A245F5">
        <w:rPr>
          <w:rFonts w:ascii="Times New Roman" w:hAnsi="Times New Roman" w:cs="Times New Roman"/>
          <w:lang w:eastAsia="zh-HK"/>
        </w:rPr>
        <w:t>among</w:t>
      </w:r>
      <w:r w:rsidR="001E0FD2">
        <w:rPr>
          <w:rFonts w:ascii="Times New Roman" w:hAnsi="Times New Roman" w:cs="Times New Roman" w:hint="eastAsia"/>
          <w:lang w:eastAsia="zh-HK"/>
        </w:rPr>
        <w:t xml:space="preserve"> Hong Kong residents often co-occurs with alcohol use and sexual risk behaviors (Lau, </w:t>
      </w:r>
      <w:proofErr w:type="spellStart"/>
      <w:r w:rsidR="001E0FD2">
        <w:rPr>
          <w:rFonts w:ascii="Times New Roman" w:hAnsi="Times New Roman" w:cs="Times New Roman" w:hint="eastAsia"/>
          <w:lang w:eastAsia="zh-HK"/>
        </w:rPr>
        <w:t>Tsui</w:t>
      </w:r>
      <w:proofErr w:type="spellEnd"/>
      <w:r w:rsidR="001E0FD2">
        <w:rPr>
          <w:rFonts w:ascii="Times New Roman" w:hAnsi="Times New Roman" w:cs="Times New Roman" w:hint="eastAsia"/>
          <w:lang w:eastAsia="zh-HK"/>
        </w:rPr>
        <w:t xml:space="preserve"> and Lam 2007)</w:t>
      </w:r>
      <w:r w:rsidR="001E0FD2">
        <w:rPr>
          <w:rStyle w:val="FootnoteReference"/>
          <w:rFonts w:ascii="Times New Roman" w:hAnsi="Times New Roman" w:cs="Times New Roman"/>
          <w:lang w:eastAsia="zh-HK"/>
        </w:rPr>
        <w:footnoteReference w:id="11"/>
      </w:r>
      <w:r w:rsidR="001E0FD2">
        <w:rPr>
          <w:rFonts w:ascii="Times New Roman" w:hAnsi="Times New Roman" w:cs="Times New Roman" w:hint="eastAsia"/>
          <w:lang w:eastAsia="zh-HK"/>
        </w:rPr>
        <w:t xml:space="preserve">. From a public health angle, </w:t>
      </w:r>
      <w:r w:rsidR="00A245F5">
        <w:rPr>
          <w:rFonts w:ascii="Times New Roman" w:hAnsi="Times New Roman" w:cs="Times New Roman"/>
          <w:lang w:eastAsia="zh-HK"/>
        </w:rPr>
        <w:t>we also wonder whether there is</w:t>
      </w:r>
      <w:r w:rsidR="001E0FD2">
        <w:rPr>
          <w:rFonts w:ascii="Times New Roman" w:hAnsi="Times New Roman" w:cs="Times New Roman" w:hint="eastAsia"/>
          <w:lang w:eastAsia="zh-HK"/>
        </w:rPr>
        <w:t xml:space="preserve"> a change in cross-border drug use affect</w:t>
      </w:r>
      <w:r w:rsidR="00A245F5">
        <w:rPr>
          <w:rFonts w:ascii="Times New Roman" w:hAnsi="Times New Roman" w:cs="Times New Roman"/>
          <w:lang w:eastAsia="zh-HK"/>
        </w:rPr>
        <w:t>ing</w:t>
      </w:r>
      <w:r w:rsidR="001E0FD2">
        <w:rPr>
          <w:rFonts w:ascii="Times New Roman" w:hAnsi="Times New Roman" w:cs="Times New Roman" w:hint="eastAsia"/>
          <w:lang w:eastAsia="zh-HK"/>
        </w:rPr>
        <w:t xml:space="preserve"> </w:t>
      </w:r>
      <w:r w:rsidR="00A245F5">
        <w:rPr>
          <w:rFonts w:ascii="Times New Roman" w:hAnsi="Times New Roman" w:cs="Times New Roman"/>
          <w:lang w:eastAsia="zh-HK"/>
        </w:rPr>
        <w:t>the above</w:t>
      </w:r>
      <w:r w:rsidR="00453EAC">
        <w:rPr>
          <w:rFonts w:ascii="Times New Roman" w:hAnsi="Times New Roman" w:cs="Times New Roman" w:hint="eastAsia"/>
          <w:lang w:eastAsia="zh-HK"/>
        </w:rPr>
        <w:t xml:space="preserve"> high risk behavioral patterns</w:t>
      </w:r>
      <w:r w:rsidR="00A245F5">
        <w:rPr>
          <w:rFonts w:ascii="Times New Roman" w:hAnsi="Times New Roman" w:cs="Times New Roman"/>
          <w:lang w:eastAsia="zh-HK"/>
        </w:rPr>
        <w:t xml:space="preserve"> and if so, toward which direction.</w:t>
      </w:r>
      <w:r w:rsidR="001E0FD2">
        <w:rPr>
          <w:rFonts w:ascii="Times New Roman" w:hAnsi="Times New Roman" w:cs="Times New Roman" w:hint="eastAsia"/>
          <w:lang w:eastAsia="zh-HK"/>
        </w:rPr>
        <w:t xml:space="preserve">  Lastly, t</w:t>
      </w:r>
      <w:r w:rsidR="00412207">
        <w:rPr>
          <w:rFonts w:ascii="Times New Roman" w:hAnsi="Times New Roman" w:cs="Times New Roman" w:hint="eastAsia"/>
          <w:lang w:eastAsia="zh-HK"/>
        </w:rPr>
        <w:t xml:space="preserve">rafficking of narcotics </w:t>
      </w:r>
      <w:r w:rsidR="0090696C" w:rsidRPr="00E83244">
        <w:rPr>
          <w:rFonts w:ascii="Times New Roman" w:hAnsi="Times New Roman" w:cs="Times New Roman"/>
          <w:lang w:eastAsia="zh-HK"/>
        </w:rPr>
        <w:t xml:space="preserve">constituted yet another problem </w:t>
      </w:r>
      <w:r w:rsidR="00AA00D5" w:rsidRPr="00E83244">
        <w:rPr>
          <w:rFonts w:ascii="Times New Roman" w:hAnsi="Times New Roman" w:cs="Times New Roman"/>
          <w:lang w:eastAsia="zh-HK"/>
        </w:rPr>
        <w:t xml:space="preserve">(Li and </w:t>
      </w:r>
      <w:proofErr w:type="gramStart"/>
      <w:r w:rsidR="00AA00D5" w:rsidRPr="00E83244">
        <w:rPr>
          <w:rFonts w:ascii="Times New Roman" w:hAnsi="Times New Roman" w:cs="Times New Roman"/>
          <w:lang w:eastAsia="zh-HK"/>
        </w:rPr>
        <w:t>Gao</w:t>
      </w:r>
      <w:proofErr w:type="gramEnd"/>
      <w:r w:rsidR="00AA00D5" w:rsidRPr="00E83244">
        <w:rPr>
          <w:rFonts w:ascii="Times New Roman" w:hAnsi="Times New Roman" w:cs="Times New Roman"/>
          <w:lang w:eastAsia="zh-HK"/>
        </w:rPr>
        <w:t xml:space="preserve"> 2004</w:t>
      </w:r>
      <w:r w:rsidR="00AA00D5" w:rsidRPr="00E83244">
        <w:rPr>
          <w:rStyle w:val="FootnoteReference"/>
          <w:rFonts w:ascii="Times New Roman" w:hAnsi="Times New Roman" w:cs="Times New Roman"/>
          <w:lang w:eastAsia="zh-HK"/>
        </w:rPr>
        <w:footnoteReference w:id="12"/>
      </w:r>
      <w:r w:rsidR="00AA00D5" w:rsidRPr="00E83244">
        <w:rPr>
          <w:rFonts w:ascii="Times New Roman" w:hAnsi="Times New Roman" w:cs="Times New Roman"/>
          <w:lang w:eastAsia="zh-HK"/>
        </w:rPr>
        <w:t xml:space="preserve">) </w:t>
      </w:r>
      <w:r w:rsidR="0090696C" w:rsidRPr="00E83244">
        <w:rPr>
          <w:rFonts w:ascii="Times New Roman" w:hAnsi="Times New Roman" w:cs="Times New Roman"/>
          <w:lang w:eastAsia="zh-HK"/>
        </w:rPr>
        <w:t xml:space="preserve">that requires </w:t>
      </w:r>
      <w:r w:rsidR="00787348">
        <w:rPr>
          <w:rFonts w:ascii="Times New Roman" w:hAnsi="Times New Roman" w:cs="Times New Roman"/>
          <w:lang w:eastAsia="zh-HK"/>
        </w:rPr>
        <w:t xml:space="preserve">a </w:t>
      </w:r>
      <w:r w:rsidR="0090696C" w:rsidRPr="00E83244">
        <w:rPr>
          <w:rFonts w:ascii="Times New Roman" w:hAnsi="Times New Roman" w:cs="Times New Roman"/>
          <w:lang w:eastAsia="zh-HK"/>
        </w:rPr>
        <w:t>contin</w:t>
      </w:r>
      <w:r w:rsidR="00A245F5">
        <w:rPr>
          <w:rFonts w:ascii="Times New Roman" w:hAnsi="Times New Roman" w:cs="Times New Roman"/>
          <w:lang w:eastAsia="zh-HK"/>
        </w:rPr>
        <w:t>uing</w:t>
      </w:r>
      <w:r w:rsidR="0090696C" w:rsidRPr="00E83244">
        <w:rPr>
          <w:rFonts w:ascii="Times New Roman" w:hAnsi="Times New Roman" w:cs="Times New Roman"/>
          <w:lang w:eastAsia="zh-HK"/>
        </w:rPr>
        <w:t xml:space="preserve"> </w:t>
      </w:r>
      <w:r w:rsidR="00412207">
        <w:rPr>
          <w:rFonts w:ascii="Times New Roman" w:hAnsi="Times New Roman" w:cs="Times New Roman" w:hint="eastAsia"/>
          <w:lang w:eastAsia="zh-HK"/>
        </w:rPr>
        <w:t xml:space="preserve">review </w:t>
      </w:r>
      <w:r w:rsidR="0090696C" w:rsidRPr="00E83244">
        <w:rPr>
          <w:rFonts w:ascii="Times New Roman" w:hAnsi="Times New Roman" w:cs="Times New Roman"/>
          <w:lang w:eastAsia="zh-HK"/>
        </w:rPr>
        <w:t>of the latest</w:t>
      </w:r>
      <w:r w:rsidR="00AA00D5" w:rsidRPr="00E83244">
        <w:rPr>
          <w:rFonts w:ascii="Times New Roman" w:hAnsi="Times New Roman" w:cs="Times New Roman"/>
          <w:lang w:eastAsia="zh-HK"/>
        </w:rPr>
        <w:t xml:space="preserve"> </w:t>
      </w:r>
      <w:r w:rsidR="00412207">
        <w:rPr>
          <w:rFonts w:ascii="Times New Roman" w:hAnsi="Times New Roman" w:cs="Times New Roman" w:hint="eastAsia"/>
          <w:lang w:eastAsia="zh-HK"/>
        </w:rPr>
        <w:t xml:space="preserve">information collected from </w:t>
      </w:r>
      <w:r w:rsidR="00787348">
        <w:rPr>
          <w:rFonts w:ascii="Times New Roman" w:hAnsi="Times New Roman" w:cs="Times New Roman"/>
          <w:lang w:eastAsia="zh-HK"/>
        </w:rPr>
        <w:t>official reports,</w:t>
      </w:r>
      <w:r w:rsidR="0090696C" w:rsidRPr="00E83244">
        <w:rPr>
          <w:rFonts w:ascii="Times New Roman" w:hAnsi="Times New Roman" w:cs="Times New Roman"/>
          <w:lang w:eastAsia="zh-HK"/>
        </w:rPr>
        <w:t xml:space="preserve"> </w:t>
      </w:r>
      <w:r w:rsidR="00787348">
        <w:rPr>
          <w:rFonts w:ascii="Times New Roman" w:hAnsi="Times New Roman" w:cs="Times New Roman"/>
          <w:lang w:eastAsia="zh-HK"/>
        </w:rPr>
        <w:t xml:space="preserve">academic </w:t>
      </w:r>
      <w:r w:rsidR="0090696C" w:rsidRPr="00E83244">
        <w:rPr>
          <w:rFonts w:ascii="Times New Roman" w:hAnsi="Times New Roman" w:cs="Times New Roman"/>
          <w:lang w:eastAsia="zh-HK"/>
        </w:rPr>
        <w:t>literature</w:t>
      </w:r>
      <w:r w:rsidR="00787348">
        <w:rPr>
          <w:rFonts w:ascii="Times New Roman" w:hAnsi="Times New Roman" w:cs="Times New Roman"/>
          <w:lang w:eastAsia="zh-HK"/>
        </w:rPr>
        <w:t xml:space="preserve">, </w:t>
      </w:r>
      <w:r w:rsidR="0090696C" w:rsidRPr="00E83244">
        <w:rPr>
          <w:rFonts w:ascii="Times New Roman" w:hAnsi="Times New Roman" w:cs="Times New Roman"/>
          <w:lang w:eastAsia="zh-HK"/>
        </w:rPr>
        <w:t>news</w:t>
      </w:r>
      <w:r w:rsidR="00787348">
        <w:rPr>
          <w:rFonts w:ascii="Times New Roman" w:hAnsi="Times New Roman" w:cs="Times New Roman"/>
          <w:lang w:eastAsia="zh-HK"/>
        </w:rPr>
        <w:t>, and public discourse</w:t>
      </w:r>
      <w:r w:rsidR="00412207">
        <w:rPr>
          <w:rFonts w:ascii="Times New Roman" w:hAnsi="Times New Roman" w:cs="Times New Roman" w:hint="eastAsia"/>
          <w:lang w:eastAsia="zh-HK"/>
        </w:rPr>
        <w:t xml:space="preserve"> at both local, regional and global level. </w:t>
      </w:r>
    </w:p>
    <w:p w14:paraId="77E2BDBD" w14:textId="77777777" w:rsidR="00265698" w:rsidRPr="00E83244" w:rsidRDefault="00265698" w:rsidP="00405C7B">
      <w:pPr>
        <w:outlineLvl w:val="0"/>
        <w:rPr>
          <w:rFonts w:ascii="Times New Roman" w:hAnsi="Times New Roman" w:cs="Times New Roman"/>
          <w:b/>
          <w:lang w:eastAsia="zh-HK"/>
        </w:rPr>
      </w:pPr>
      <w:r w:rsidRPr="00E83244">
        <w:rPr>
          <w:rFonts w:ascii="Times New Roman" w:hAnsi="Times New Roman" w:cs="Times New Roman"/>
          <w:b/>
          <w:lang w:eastAsia="zh-HK"/>
        </w:rPr>
        <w:lastRenderedPageBreak/>
        <w:t>Objectives</w:t>
      </w:r>
    </w:p>
    <w:p w14:paraId="5095F558" w14:textId="77777777" w:rsidR="00265698" w:rsidRPr="00E83244" w:rsidRDefault="00265698">
      <w:pPr>
        <w:rPr>
          <w:rFonts w:ascii="Times New Roman" w:hAnsi="Times New Roman" w:cs="Times New Roman"/>
          <w:lang w:eastAsia="zh-HK"/>
        </w:rPr>
      </w:pPr>
    </w:p>
    <w:p w14:paraId="23F20A36" w14:textId="22AC3B36" w:rsidR="00B85B80" w:rsidRDefault="00AA00D5">
      <w:pPr>
        <w:rPr>
          <w:rFonts w:ascii="Times New Roman" w:eastAsia="SimSun" w:hAnsi="Times New Roman" w:cs="Times New Roman"/>
          <w:lang w:eastAsia="zh-CN"/>
        </w:rPr>
      </w:pPr>
      <w:r w:rsidRPr="00E83244">
        <w:rPr>
          <w:rFonts w:ascii="Times New Roman" w:hAnsi="Times New Roman" w:cs="Times New Roman"/>
          <w:lang w:eastAsia="zh-HK"/>
        </w:rPr>
        <w:t xml:space="preserve">Our </w:t>
      </w:r>
      <w:r w:rsidR="00AA3A27" w:rsidRPr="00E83244">
        <w:rPr>
          <w:rFonts w:ascii="Times New Roman" w:hAnsi="Times New Roman" w:cs="Times New Roman"/>
          <w:lang w:eastAsia="zh-HK"/>
        </w:rPr>
        <w:t xml:space="preserve">proposed </w:t>
      </w:r>
      <w:r w:rsidRPr="00E83244">
        <w:rPr>
          <w:rFonts w:ascii="Times New Roman" w:hAnsi="Times New Roman" w:cs="Times New Roman"/>
          <w:lang w:eastAsia="zh-HK"/>
        </w:rPr>
        <w:t xml:space="preserve">research </w:t>
      </w:r>
      <w:r w:rsidR="008B02B3">
        <w:rPr>
          <w:rFonts w:ascii="Times New Roman" w:eastAsia="SimSun" w:hAnsi="Times New Roman" w:cs="Times New Roman" w:hint="eastAsia"/>
          <w:lang w:eastAsia="zh-CN"/>
        </w:rPr>
        <w:t>aims to</w:t>
      </w:r>
      <w:r w:rsidRPr="00E83244">
        <w:rPr>
          <w:rFonts w:ascii="Times New Roman" w:hAnsi="Times New Roman" w:cs="Times New Roman"/>
          <w:lang w:eastAsia="zh-HK"/>
        </w:rPr>
        <w:t xml:space="preserve"> </w:t>
      </w:r>
      <w:r w:rsidR="004D4605">
        <w:rPr>
          <w:rFonts w:ascii="Times New Roman" w:hAnsi="Times New Roman" w:cs="Times New Roman"/>
          <w:lang w:eastAsia="zh-HK"/>
        </w:rPr>
        <w:t xml:space="preserve">explore </w:t>
      </w:r>
      <w:r w:rsidR="00C56451">
        <w:rPr>
          <w:rFonts w:ascii="Times New Roman" w:hAnsi="Times New Roman" w:cs="Times New Roman"/>
          <w:lang w:eastAsia="zh-HK"/>
        </w:rPr>
        <w:t xml:space="preserve">and monitor </w:t>
      </w:r>
      <w:r w:rsidR="008B02B3">
        <w:rPr>
          <w:rFonts w:ascii="Times New Roman" w:eastAsia="SimSun" w:hAnsi="Times New Roman" w:cs="Times New Roman" w:hint="eastAsia"/>
          <w:lang w:eastAsia="zh-CN"/>
        </w:rPr>
        <w:t xml:space="preserve">the recent changes of cross-border </w:t>
      </w:r>
      <w:r w:rsidRPr="00E83244">
        <w:rPr>
          <w:rFonts w:ascii="Times New Roman" w:hAnsi="Times New Roman" w:cs="Times New Roman"/>
          <w:lang w:eastAsia="zh-HK"/>
        </w:rPr>
        <w:t>drug</w:t>
      </w:r>
      <w:r w:rsidR="00AA3A27" w:rsidRPr="00E83244">
        <w:rPr>
          <w:rFonts w:ascii="Times New Roman" w:hAnsi="Times New Roman" w:cs="Times New Roman"/>
          <w:lang w:eastAsia="zh-HK"/>
        </w:rPr>
        <w:t xml:space="preserve"> use in Hong Kong</w:t>
      </w:r>
      <w:r w:rsidR="00B80F61">
        <w:rPr>
          <w:rFonts w:ascii="Times New Roman" w:hAnsi="Times New Roman" w:cs="Times New Roman"/>
          <w:lang w:eastAsia="zh-HK"/>
        </w:rPr>
        <w:t xml:space="preserve"> and</w:t>
      </w:r>
      <w:r w:rsidR="004D4605">
        <w:rPr>
          <w:rFonts w:ascii="Times New Roman" w:hAnsi="Times New Roman" w:cs="Times New Roman"/>
          <w:lang w:eastAsia="zh-HK"/>
        </w:rPr>
        <w:t xml:space="preserve"> to evaluate the current cross-border drug </w:t>
      </w:r>
      <w:r w:rsidR="00B80F61">
        <w:rPr>
          <w:rFonts w:ascii="Times New Roman" w:hAnsi="Times New Roman" w:cs="Times New Roman"/>
          <w:lang w:eastAsia="zh-HK"/>
        </w:rPr>
        <w:t>policies</w:t>
      </w:r>
      <w:r w:rsidR="004D4605">
        <w:rPr>
          <w:rFonts w:ascii="Times New Roman" w:hAnsi="Times New Roman" w:cs="Times New Roman"/>
          <w:lang w:eastAsia="zh-HK"/>
        </w:rPr>
        <w:t xml:space="preserve"> through both qualitative and quantitative methods. It will</w:t>
      </w:r>
      <w:r w:rsidR="004D4605">
        <w:rPr>
          <w:rFonts w:ascii="Times New Roman" w:eastAsia="SimSun" w:hAnsi="Times New Roman" w:cs="Times New Roman"/>
          <w:lang w:eastAsia="zh-CN"/>
        </w:rPr>
        <w:t xml:space="preserve"> make</w:t>
      </w:r>
      <w:r w:rsidR="008B02B3">
        <w:rPr>
          <w:rFonts w:ascii="Times New Roman" w:eastAsia="SimSun" w:hAnsi="Times New Roman" w:cs="Times New Roman" w:hint="eastAsia"/>
          <w:lang w:eastAsia="zh-CN"/>
        </w:rPr>
        <w:t xml:space="preserve"> contributions to the existing </w:t>
      </w:r>
      <w:r w:rsidR="00AA3A27" w:rsidRPr="00E83244">
        <w:rPr>
          <w:rFonts w:ascii="Times New Roman" w:hAnsi="Times New Roman" w:cs="Times New Roman"/>
          <w:lang w:eastAsia="zh-HK"/>
        </w:rPr>
        <w:t>“e-Drug Stats”</w:t>
      </w:r>
      <w:r w:rsidR="008B02B3">
        <w:rPr>
          <w:rFonts w:ascii="Times New Roman" w:hAnsi="Times New Roman" w:cs="Times New Roman"/>
          <w:lang w:eastAsia="zh-HK"/>
        </w:rPr>
        <w:t xml:space="preserve"> </w:t>
      </w:r>
      <w:r w:rsidR="008B02B3">
        <w:rPr>
          <w:rFonts w:ascii="Times New Roman" w:eastAsia="SimSun" w:hAnsi="Times New Roman" w:cs="Times New Roman" w:hint="eastAsia"/>
          <w:lang w:eastAsia="zh-CN"/>
        </w:rPr>
        <w:t xml:space="preserve">(quantitative) </w:t>
      </w:r>
      <w:r w:rsidR="008B02B3">
        <w:rPr>
          <w:rFonts w:ascii="Times New Roman" w:hAnsi="Times New Roman" w:cs="Times New Roman"/>
          <w:lang w:eastAsia="zh-HK"/>
        </w:rPr>
        <w:t xml:space="preserve">and </w:t>
      </w:r>
      <w:r w:rsidR="00AA3A27" w:rsidRPr="00E83244">
        <w:rPr>
          <w:rFonts w:ascii="Times New Roman" w:hAnsi="Times New Roman" w:cs="Times New Roman"/>
          <w:lang w:eastAsia="zh-HK"/>
        </w:rPr>
        <w:t>“Drug Intelligence”</w:t>
      </w:r>
      <w:r w:rsidR="008B02B3">
        <w:rPr>
          <w:rFonts w:ascii="Times New Roman" w:eastAsia="SimSun" w:hAnsi="Times New Roman" w:cs="Times New Roman" w:hint="eastAsia"/>
          <w:lang w:eastAsia="zh-CN"/>
        </w:rPr>
        <w:t xml:space="preserve"> (qualitative</w:t>
      </w:r>
      <w:r w:rsidR="00AA3A27" w:rsidRPr="00E83244">
        <w:rPr>
          <w:rFonts w:ascii="Times New Roman" w:hAnsi="Times New Roman" w:cs="Times New Roman"/>
          <w:lang w:eastAsia="zh-HK"/>
        </w:rPr>
        <w:t>) modules</w:t>
      </w:r>
      <w:r w:rsidR="006E0CD9">
        <w:rPr>
          <w:rFonts w:ascii="Times New Roman" w:eastAsia="SimSun" w:hAnsi="Times New Roman" w:cs="Times New Roman" w:hint="eastAsia"/>
          <w:lang w:eastAsia="zh-CN"/>
        </w:rPr>
        <w:t xml:space="preserve"> and</w:t>
      </w:r>
      <w:r w:rsidR="004D4605">
        <w:rPr>
          <w:rFonts w:ascii="Times New Roman" w:eastAsia="SimSun" w:hAnsi="Times New Roman" w:cs="Times New Roman"/>
          <w:lang w:eastAsia="zh-CN"/>
        </w:rPr>
        <w:t xml:space="preserve"> provide suggestions on</w:t>
      </w:r>
      <w:r w:rsidR="006E0CD9">
        <w:rPr>
          <w:rFonts w:ascii="Times New Roman" w:eastAsia="SimSun" w:hAnsi="Times New Roman" w:cs="Times New Roman" w:hint="eastAsia"/>
          <w:lang w:eastAsia="zh-CN"/>
        </w:rPr>
        <w:t xml:space="preserve"> new policy makings</w:t>
      </w:r>
      <w:r w:rsidR="00AA3A27" w:rsidRPr="00E83244">
        <w:rPr>
          <w:rFonts w:ascii="Times New Roman" w:hAnsi="Times New Roman" w:cs="Times New Roman"/>
          <w:lang w:eastAsia="zh-HK"/>
        </w:rPr>
        <w:t xml:space="preserve">. </w:t>
      </w:r>
      <w:r w:rsidR="006E0CD9">
        <w:rPr>
          <w:rFonts w:ascii="Times New Roman" w:eastAsia="SimSun" w:hAnsi="Times New Roman" w:cs="Times New Roman" w:hint="eastAsia"/>
          <w:lang w:eastAsia="zh-CN"/>
        </w:rPr>
        <w:t>First, w</w:t>
      </w:r>
      <w:r w:rsidR="001E7D1C" w:rsidRPr="00E83244">
        <w:rPr>
          <w:rFonts w:ascii="Times New Roman" w:hAnsi="Times New Roman" w:cs="Times New Roman"/>
          <w:lang w:eastAsia="zh-HK"/>
        </w:rPr>
        <w:t xml:space="preserve">e plan to collect data on current </w:t>
      </w:r>
      <w:r w:rsidR="008B02B3">
        <w:rPr>
          <w:rFonts w:ascii="Times New Roman" w:eastAsia="SimSun" w:hAnsi="Times New Roman" w:cs="Times New Roman" w:hint="eastAsia"/>
          <w:lang w:eastAsia="zh-CN"/>
        </w:rPr>
        <w:t xml:space="preserve">cross-border </w:t>
      </w:r>
      <w:r w:rsidR="001E7D1C" w:rsidRPr="00E83244">
        <w:rPr>
          <w:rFonts w:ascii="Times New Roman" w:hAnsi="Times New Roman" w:cs="Times New Roman"/>
          <w:lang w:eastAsia="zh-HK"/>
        </w:rPr>
        <w:t>drug scene via extensive qualitative method</w:t>
      </w:r>
      <w:r w:rsidR="008B02B3">
        <w:rPr>
          <w:rFonts w:ascii="Times New Roman" w:eastAsia="SimSun" w:hAnsi="Times New Roman" w:cs="Times New Roman" w:hint="eastAsia"/>
          <w:lang w:eastAsia="zh-CN"/>
        </w:rPr>
        <w:t>s</w:t>
      </w:r>
      <w:r w:rsidR="001E7D1C" w:rsidRPr="00E83244">
        <w:rPr>
          <w:rFonts w:ascii="Times New Roman" w:hAnsi="Times New Roman" w:cs="Times New Roman"/>
          <w:lang w:eastAsia="zh-HK"/>
        </w:rPr>
        <w:t xml:space="preserve">: </w:t>
      </w:r>
      <w:r w:rsidR="008B02B3">
        <w:rPr>
          <w:rFonts w:ascii="Times New Roman" w:eastAsia="SimSun" w:hAnsi="Times New Roman" w:cs="Times New Roman" w:hint="eastAsia"/>
          <w:lang w:eastAsia="zh-CN"/>
        </w:rPr>
        <w:t xml:space="preserve">archival analysis, </w:t>
      </w:r>
      <w:r w:rsidR="001E7D1C" w:rsidRPr="00E83244">
        <w:rPr>
          <w:rFonts w:ascii="Times New Roman" w:hAnsi="Times New Roman" w:cs="Times New Roman"/>
          <w:lang w:eastAsia="zh-HK"/>
        </w:rPr>
        <w:t xml:space="preserve">focus group interviews and face-to-face in-depth interviews in particular. </w:t>
      </w:r>
      <w:r w:rsidR="001E0FD2">
        <w:rPr>
          <w:rFonts w:ascii="Times New Roman" w:hAnsi="Times New Roman" w:cs="Times New Roman" w:hint="eastAsia"/>
          <w:lang w:eastAsia="zh-HK"/>
        </w:rPr>
        <w:t xml:space="preserve">We </w:t>
      </w:r>
      <w:r w:rsidR="004D4605">
        <w:rPr>
          <w:rFonts w:ascii="Times New Roman" w:hAnsi="Times New Roman" w:cs="Times New Roman"/>
          <w:lang w:eastAsia="zh-HK"/>
        </w:rPr>
        <w:t>will</w:t>
      </w:r>
      <w:r w:rsidR="001E0FD2">
        <w:rPr>
          <w:rFonts w:ascii="Times New Roman" w:hAnsi="Times New Roman" w:cs="Times New Roman" w:hint="eastAsia"/>
          <w:lang w:eastAsia="zh-HK"/>
        </w:rPr>
        <w:t xml:space="preserve"> invite</w:t>
      </w:r>
      <w:r w:rsidR="001E7D1C" w:rsidRPr="00E83244">
        <w:rPr>
          <w:rFonts w:ascii="Times New Roman" w:hAnsi="Times New Roman" w:cs="Times New Roman"/>
          <w:lang w:eastAsia="zh-HK"/>
        </w:rPr>
        <w:t xml:space="preserve"> informants </w:t>
      </w:r>
      <w:r w:rsidR="001E0FD2">
        <w:rPr>
          <w:rFonts w:ascii="Times New Roman" w:hAnsi="Times New Roman" w:cs="Times New Roman" w:hint="eastAsia"/>
          <w:lang w:eastAsia="zh-HK"/>
        </w:rPr>
        <w:t xml:space="preserve">from </w:t>
      </w:r>
      <w:r w:rsidR="001E7D1C" w:rsidRPr="00E83244">
        <w:rPr>
          <w:rFonts w:ascii="Times New Roman" w:hAnsi="Times New Roman" w:cs="Times New Roman"/>
          <w:lang w:eastAsia="zh-HK"/>
        </w:rPr>
        <w:t>various NGOs (</w:t>
      </w:r>
      <w:r w:rsidR="001E7D1C" w:rsidRPr="00E83244">
        <w:rPr>
          <w:rFonts w:ascii="Times New Roman" w:hAnsi="Times New Roman" w:cs="Times New Roman"/>
        </w:rPr>
        <w:t>Evangelical Lutheran Church Hong Kong</w:t>
      </w:r>
      <w:r w:rsidR="001E7D1C" w:rsidRPr="00E83244">
        <w:rPr>
          <w:rFonts w:ascii="Times New Roman" w:hAnsi="Times New Roman" w:cs="Times New Roman"/>
        </w:rPr>
        <w:t>基督教香港信義會</w:t>
      </w:r>
      <w:r w:rsidR="001E7D1C" w:rsidRPr="00E83244">
        <w:rPr>
          <w:rFonts w:ascii="Times New Roman" w:hAnsi="Times New Roman" w:cs="Times New Roman"/>
          <w:lang w:eastAsia="zh-HK"/>
        </w:rPr>
        <w:t xml:space="preserve">, </w:t>
      </w:r>
      <w:r w:rsidR="001E7D1C" w:rsidRPr="00E83244">
        <w:rPr>
          <w:rFonts w:ascii="Times New Roman" w:hAnsi="Times New Roman" w:cs="Times New Roman"/>
        </w:rPr>
        <w:t>The Society for the Aid and Rehabilitation of Drug Abusers</w:t>
      </w:r>
      <w:r w:rsidR="001E7D1C" w:rsidRPr="00E83244">
        <w:rPr>
          <w:rFonts w:ascii="Times New Roman" w:hAnsi="Times New Roman" w:cs="Times New Roman"/>
        </w:rPr>
        <w:t>香港戒毒會</w:t>
      </w:r>
      <w:r w:rsidR="001E7D1C" w:rsidRPr="00E83244">
        <w:rPr>
          <w:rFonts w:ascii="Times New Roman" w:hAnsi="Times New Roman" w:cs="Times New Roman"/>
          <w:lang w:eastAsia="zh-HK"/>
        </w:rPr>
        <w:t xml:space="preserve">, </w:t>
      </w:r>
      <w:r w:rsidR="001E7D1C" w:rsidRPr="00E83244">
        <w:rPr>
          <w:rFonts w:ascii="Times New Roman" w:hAnsi="Times New Roman" w:cs="Times New Roman"/>
        </w:rPr>
        <w:t>The Society of Rehabilitation and Crime Prevention, Hong Kong</w:t>
      </w:r>
      <w:r w:rsidR="001E7D1C" w:rsidRPr="00E83244">
        <w:rPr>
          <w:rFonts w:ascii="Times New Roman" w:hAnsi="Times New Roman" w:cs="Times New Roman"/>
        </w:rPr>
        <w:t>香港善導會</w:t>
      </w:r>
      <w:r w:rsidR="00C94B67" w:rsidRPr="00E83244">
        <w:rPr>
          <w:rFonts w:ascii="Times New Roman" w:hAnsi="Times New Roman" w:cs="Times New Roman"/>
          <w:lang w:eastAsia="zh-HK"/>
        </w:rPr>
        <w:t>), polic</w:t>
      </w:r>
      <w:r w:rsidR="006E0CD9">
        <w:rPr>
          <w:rFonts w:ascii="Times New Roman" w:eastAsia="SimSun" w:hAnsi="Times New Roman" w:cs="Times New Roman" w:hint="eastAsia"/>
          <w:lang w:eastAsia="zh-CN"/>
        </w:rPr>
        <w:t>e</w:t>
      </w:r>
      <w:r w:rsidR="00C94B67" w:rsidRPr="00E83244">
        <w:rPr>
          <w:rFonts w:ascii="Times New Roman" w:hAnsi="Times New Roman" w:cs="Times New Roman"/>
          <w:lang w:eastAsia="zh-HK"/>
        </w:rPr>
        <w:t xml:space="preserve"> officers, </w:t>
      </w:r>
      <w:r w:rsidR="008B02B3">
        <w:rPr>
          <w:rFonts w:ascii="Times New Roman" w:eastAsia="SimSun" w:hAnsi="Times New Roman" w:cs="Times New Roman" w:hint="eastAsia"/>
          <w:lang w:eastAsia="zh-CN"/>
        </w:rPr>
        <w:t xml:space="preserve">and </w:t>
      </w:r>
      <w:r w:rsidR="00C94B67" w:rsidRPr="00E83244">
        <w:rPr>
          <w:rFonts w:ascii="Times New Roman" w:hAnsi="Times New Roman" w:cs="Times New Roman"/>
          <w:lang w:eastAsia="zh-HK"/>
        </w:rPr>
        <w:t>custom officers on both side</w:t>
      </w:r>
      <w:r w:rsidR="004D4605">
        <w:rPr>
          <w:rFonts w:ascii="Times New Roman" w:hAnsi="Times New Roman" w:cs="Times New Roman"/>
          <w:lang w:eastAsia="zh-HK"/>
        </w:rPr>
        <w:t>s</w:t>
      </w:r>
      <w:r w:rsidR="00C94B67" w:rsidRPr="00E83244">
        <w:rPr>
          <w:rFonts w:ascii="Times New Roman" w:hAnsi="Times New Roman" w:cs="Times New Roman"/>
          <w:lang w:eastAsia="zh-HK"/>
        </w:rPr>
        <w:t xml:space="preserve"> of the borders</w:t>
      </w:r>
      <w:r w:rsidR="00B85B80">
        <w:rPr>
          <w:rFonts w:ascii="Times New Roman" w:eastAsia="SimSun" w:hAnsi="Times New Roman" w:cs="Times New Roman" w:hint="eastAsia"/>
          <w:lang w:eastAsia="zh-CN"/>
        </w:rPr>
        <w:t>. A large-sca</w:t>
      </w:r>
      <w:r w:rsidR="008B02B3">
        <w:rPr>
          <w:rFonts w:ascii="Times New Roman" w:eastAsia="SimSun" w:hAnsi="Times New Roman" w:cs="Times New Roman" w:hint="eastAsia"/>
          <w:lang w:eastAsia="zh-CN"/>
        </w:rPr>
        <w:t>le quantitative survey (sample size is 1,500) will also</w:t>
      </w:r>
      <w:r w:rsidR="00B85B80">
        <w:rPr>
          <w:rFonts w:ascii="Times New Roman" w:eastAsia="SimSun" w:hAnsi="Times New Roman" w:cs="Times New Roman" w:hint="eastAsia"/>
          <w:lang w:eastAsia="zh-CN"/>
        </w:rPr>
        <w:t xml:space="preserve"> be conducted targeting at </w:t>
      </w:r>
      <w:r w:rsidR="00C94B67" w:rsidRPr="00E83244">
        <w:rPr>
          <w:rFonts w:ascii="Times New Roman" w:hAnsi="Times New Roman" w:cs="Times New Roman"/>
          <w:lang w:eastAsia="zh-HK"/>
        </w:rPr>
        <w:t>travelers</w:t>
      </w:r>
      <w:r w:rsidR="00B85B80">
        <w:rPr>
          <w:rFonts w:ascii="Times New Roman" w:hAnsi="Times New Roman" w:cs="Times New Roman"/>
          <w:lang w:eastAsia="zh-HK"/>
        </w:rPr>
        <w:t xml:space="preserve"> </w:t>
      </w:r>
      <w:r w:rsidR="00C94B67" w:rsidRPr="00E83244">
        <w:rPr>
          <w:rFonts w:ascii="Times New Roman" w:hAnsi="Times New Roman" w:cs="Times New Roman"/>
          <w:lang w:eastAsia="zh-HK"/>
        </w:rPr>
        <w:t xml:space="preserve">at various border control areas. </w:t>
      </w:r>
      <w:r w:rsidR="006E0CD9">
        <w:rPr>
          <w:rFonts w:ascii="Times New Roman" w:eastAsia="SimSun" w:hAnsi="Times New Roman" w:cs="Times New Roman" w:hint="eastAsia"/>
          <w:lang w:eastAsia="zh-CN"/>
        </w:rPr>
        <w:t>In general, i</w:t>
      </w:r>
      <w:r w:rsidR="00C94B67" w:rsidRPr="00E83244">
        <w:rPr>
          <w:rFonts w:ascii="Times New Roman" w:hAnsi="Times New Roman" w:cs="Times New Roman"/>
          <w:lang w:eastAsia="zh-HK"/>
        </w:rPr>
        <w:t>nformation concerning the pattern</w:t>
      </w:r>
      <w:r w:rsidR="004D4605">
        <w:rPr>
          <w:rFonts w:ascii="Times New Roman" w:hAnsi="Times New Roman" w:cs="Times New Roman"/>
          <w:lang w:eastAsia="zh-HK"/>
        </w:rPr>
        <w:t>s</w:t>
      </w:r>
      <w:r w:rsidR="00C94B67" w:rsidRPr="00E83244">
        <w:rPr>
          <w:rFonts w:ascii="Times New Roman" w:hAnsi="Times New Roman" w:cs="Times New Roman"/>
          <w:lang w:eastAsia="zh-HK"/>
        </w:rPr>
        <w:t>, characteristics</w:t>
      </w:r>
      <w:r w:rsidR="006E0CD9">
        <w:rPr>
          <w:rFonts w:ascii="Times New Roman" w:eastAsia="SimSun" w:hAnsi="Times New Roman" w:cs="Times New Roman" w:hint="eastAsia"/>
          <w:lang w:eastAsia="zh-CN"/>
        </w:rPr>
        <w:t xml:space="preserve">, social/political/legal background, </w:t>
      </w:r>
      <w:r w:rsidR="006E0CD9">
        <w:rPr>
          <w:rFonts w:ascii="Times New Roman" w:hAnsi="Times New Roman" w:cs="Times New Roman"/>
          <w:lang w:eastAsia="zh-HK"/>
        </w:rPr>
        <w:t xml:space="preserve">and consequences of </w:t>
      </w:r>
      <w:r w:rsidR="00C94B67" w:rsidRPr="00E83244">
        <w:rPr>
          <w:rFonts w:ascii="Times New Roman" w:hAnsi="Times New Roman" w:cs="Times New Roman"/>
          <w:lang w:eastAsia="zh-HK"/>
        </w:rPr>
        <w:t xml:space="preserve">cross-border drug use, as well as </w:t>
      </w:r>
      <w:r w:rsidR="006E0CD9">
        <w:rPr>
          <w:rFonts w:ascii="Times New Roman" w:hAnsi="Times New Roman" w:cs="Times New Roman"/>
          <w:lang w:eastAsia="zh-HK"/>
        </w:rPr>
        <w:t>insider</w:t>
      </w:r>
      <w:r w:rsidR="004D4605">
        <w:rPr>
          <w:rFonts w:ascii="Times New Roman" w:hAnsi="Times New Roman" w:cs="Times New Roman"/>
          <w:lang w:eastAsia="zh-HK"/>
        </w:rPr>
        <w:t>/outsider</w:t>
      </w:r>
      <w:r w:rsidR="006E0CD9">
        <w:rPr>
          <w:rFonts w:ascii="Times New Roman" w:hAnsi="Times New Roman" w:cs="Times New Roman"/>
          <w:lang w:eastAsia="zh-HK"/>
        </w:rPr>
        <w:t xml:space="preserve"> knowledge of </w:t>
      </w:r>
      <w:r w:rsidR="006E0CD9">
        <w:rPr>
          <w:rFonts w:ascii="Times New Roman" w:eastAsia="SimSun" w:hAnsi="Times New Roman" w:cs="Times New Roman" w:hint="eastAsia"/>
          <w:lang w:eastAsia="zh-CN"/>
        </w:rPr>
        <w:t xml:space="preserve">the effectiveness of the current cross-border </w:t>
      </w:r>
      <w:r w:rsidR="004D4605">
        <w:rPr>
          <w:rFonts w:ascii="Times New Roman" w:eastAsia="SimSun" w:hAnsi="Times New Roman" w:cs="Times New Roman"/>
          <w:lang w:eastAsia="zh-CN"/>
        </w:rPr>
        <w:t xml:space="preserve">drug </w:t>
      </w:r>
      <w:r w:rsidR="006E0CD9">
        <w:rPr>
          <w:rFonts w:ascii="Times New Roman" w:eastAsia="SimSun" w:hAnsi="Times New Roman" w:cs="Times New Roman" w:hint="eastAsia"/>
          <w:lang w:eastAsia="zh-CN"/>
        </w:rPr>
        <w:t>policies</w:t>
      </w:r>
      <w:r w:rsidR="00C94B67" w:rsidRPr="00E83244">
        <w:rPr>
          <w:rFonts w:ascii="Times New Roman" w:hAnsi="Times New Roman" w:cs="Times New Roman"/>
          <w:lang w:eastAsia="zh-HK"/>
        </w:rPr>
        <w:t xml:space="preserve"> will be collected.  </w:t>
      </w:r>
    </w:p>
    <w:p w14:paraId="177E79E9" w14:textId="77777777" w:rsidR="00B85B80" w:rsidRDefault="00B85B80">
      <w:pPr>
        <w:rPr>
          <w:rFonts w:ascii="Times New Roman" w:eastAsia="SimSun" w:hAnsi="Times New Roman" w:cs="Times New Roman"/>
          <w:lang w:eastAsia="zh-CN"/>
        </w:rPr>
      </w:pPr>
    </w:p>
    <w:p w14:paraId="34238A01" w14:textId="18E19F62" w:rsidR="00716239" w:rsidRDefault="00C94B67" w:rsidP="00716239">
      <w:pPr>
        <w:rPr>
          <w:rFonts w:ascii="Times New Roman" w:eastAsia="SimSun" w:hAnsi="Times New Roman" w:cs="Times New Roman"/>
          <w:b/>
          <w:lang w:eastAsia="zh-CN"/>
        </w:rPr>
      </w:pPr>
      <w:r w:rsidRPr="00E83244">
        <w:rPr>
          <w:rFonts w:ascii="Times New Roman" w:hAnsi="Times New Roman" w:cs="Times New Roman"/>
          <w:lang w:eastAsia="zh-HK"/>
        </w:rPr>
        <w:t xml:space="preserve">We will </w:t>
      </w:r>
      <w:r w:rsidR="00B85B80">
        <w:rPr>
          <w:rFonts w:ascii="Times New Roman" w:eastAsia="SimSun" w:hAnsi="Times New Roman" w:cs="Times New Roman" w:hint="eastAsia"/>
          <w:lang w:eastAsia="zh-CN"/>
        </w:rPr>
        <w:t xml:space="preserve">also </w:t>
      </w:r>
      <w:r w:rsidRPr="00E83244">
        <w:rPr>
          <w:rFonts w:ascii="Times New Roman" w:hAnsi="Times New Roman" w:cs="Times New Roman"/>
          <w:lang w:eastAsia="zh-HK"/>
        </w:rPr>
        <w:t>proactively identify issues that would facilitate policy review. To grasp the</w:t>
      </w:r>
      <w:r w:rsidR="006E0CD9">
        <w:rPr>
          <w:rFonts w:ascii="Times New Roman" w:eastAsia="SimSun" w:hAnsi="Times New Roman" w:cs="Times New Roman" w:hint="eastAsia"/>
          <w:lang w:eastAsia="zh-CN"/>
        </w:rPr>
        <w:t xml:space="preserve"> most updated and comprehensive picture of cross-border drug use,</w:t>
      </w:r>
      <w:r w:rsidRPr="00E83244">
        <w:rPr>
          <w:rFonts w:ascii="Times New Roman" w:hAnsi="Times New Roman" w:cs="Times New Roman"/>
          <w:lang w:eastAsia="zh-HK"/>
        </w:rPr>
        <w:t xml:space="preserve"> we will monitor </w:t>
      </w:r>
      <w:r w:rsidR="00C56451">
        <w:rPr>
          <w:rFonts w:ascii="Times New Roman" w:hAnsi="Times New Roman" w:cs="Times New Roman"/>
          <w:lang w:eastAsia="zh-HK"/>
        </w:rPr>
        <w:t>official publications,</w:t>
      </w:r>
      <w:r w:rsidRPr="00E83244">
        <w:rPr>
          <w:rFonts w:ascii="Times New Roman" w:hAnsi="Times New Roman" w:cs="Times New Roman"/>
          <w:lang w:eastAsia="zh-HK"/>
        </w:rPr>
        <w:t xml:space="preserve"> professional literature (e.g. journal articles and academic websites), </w:t>
      </w:r>
      <w:r w:rsidR="00C56451">
        <w:rPr>
          <w:rFonts w:ascii="Times New Roman" w:hAnsi="Times New Roman" w:cs="Times New Roman"/>
          <w:lang w:eastAsia="zh-HK"/>
        </w:rPr>
        <w:t xml:space="preserve">and </w:t>
      </w:r>
      <w:r w:rsidRPr="00E83244">
        <w:rPr>
          <w:rFonts w:ascii="Times New Roman" w:hAnsi="Times New Roman" w:cs="Times New Roman"/>
          <w:lang w:eastAsia="zh-HK"/>
        </w:rPr>
        <w:t xml:space="preserve">lay culture embedded in public domains like pop magazines newspapers, </w:t>
      </w:r>
      <w:r w:rsidR="006E0CD9">
        <w:rPr>
          <w:rFonts w:ascii="Times New Roman" w:eastAsia="SimSun" w:hAnsi="Times New Roman" w:cs="Times New Roman" w:hint="eastAsia"/>
          <w:lang w:eastAsia="zh-CN"/>
        </w:rPr>
        <w:t xml:space="preserve">and </w:t>
      </w:r>
      <w:r w:rsidRPr="00E83244">
        <w:rPr>
          <w:rFonts w:ascii="Times New Roman" w:hAnsi="Times New Roman" w:cs="Times New Roman"/>
          <w:lang w:eastAsia="zh-HK"/>
        </w:rPr>
        <w:t xml:space="preserve">internet chat groups. We are also prepared to integrate and analyze our findings </w:t>
      </w:r>
      <w:r w:rsidR="00C56451">
        <w:rPr>
          <w:rFonts w:ascii="Times New Roman" w:hAnsi="Times New Roman" w:cs="Times New Roman"/>
          <w:lang w:eastAsia="zh-HK"/>
        </w:rPr>
        <w:t xml:space="preserve">in this project </w:t>
      </w:r>
      <w:r w:rsidRPr="00E83244">
        <w:rPr>
          <w:rFonts w:ascii="Times New Roman" w:hAnsi="Times New Roman" w:cs="Times New Roman"/>
          <w:lang w:eastAsia="zh-HK"/>
        </w:rPr>
        <w:t xml:space="preserve">with data available from the current quantitative modules and qualitative modules, as well as CRDA statistics managed by the Security Bureau. A half-year progress report will be submitted for consideration by the RAG while special findings will be delivered to ND and ACAN for deliberation on policy responses.  </w:t>
      </w:r>
    </w:p>
    <w:p w14:paraId="7CC4BDD1" w14:textId="77777777" w:rsidR="0062378F" w:rsidRDefault="0062378F" w:rsidP="00405C7B">
      <w:pPr>
        <w:outlineLvl w:val="0"/>
        <w:rPr>
          <w:rFonts w:ascii="Times New Roman" w:hAnsi="Times New Roman" w:cs="Times New Roman"/>
          <w:b/>
        </w:rPr>
      </w:pPr>
    </w:p>
    <w:p w14:paraId="52720A39" w14:textId="77777777" w:rsidR="00716239" w:rsidRPr="00041CAA" w:rsidRDefault="00716239" w:rsidP="00405C7B">
      <w:pPr>
        <w:outlineLvl w:val="0"/>
        <w:rPr>
          <w:rFonts w:ascii="Times New Roman" w:hAnsi="Times New Roman" w:cs="Times New Roman"/>
          <w:b/>
        </w:rPr>
      </w:pPr>
      <w:r w:rsidRPr="00041CAA">
        <w:rPr>
          <w:rFonts w:ascii="Times New Roman" w:hAnsi="Times New Roman" w:cs="Times New Roman"/>
          <w:b/>
        </w:rPr>
        <w:t>Research Methodology</w:t>
      </w:r>
    </w:p>
    <w:p w14:paraId="7BFF1FF2" w14:textId="77777777" w:rsidR="00716239" w:rsidRDefault="00716239" w:rsidP="00716239">
      <w:pPr>
        <w:rPr>
          <w:rFonts w:ascii="Times New Roman" w:eastAsia="SimSun" w:hAnsi="Times New Roman" w:cs="Times New Roman"/>
          <w:i/>
          <w:lang w:eastAsia="zh-CN"/>
        </w:rPr>
      </w:pPr>
    </w:p>
    <w:p w14:paraId="05796EB2" w14:textId="77777777" w:rsidR="00716239" w:rsidRPr="00EA45A9" w:rsidRDefault="00716239" w:rsidP="00405C7B">
      <w:pPr>
        <w:outlineLvl w:val="0"/>
        <w:rPr>
          <w:rFonts w:ascii="Times New Roman" w:eastAsia="SimSun" w:hAnsi="Times New Roman" w:cs="Times New Roman"/>
          <w:i/>
          <w:lang w:eastAsia="zh-CN"/>
        </w:rPr>
      </w:pPr>
      <w:r>
        <w:rPr>
          <w:rFonts w:ascii="Times New Roman" w:hAnsi="Times New Roman" w:cs="Times New Roman"/>
          <w:i/>
        </w:rPr>
        <w:t>Qualitative c</w:t>
      </w:r>
      <w:r w:rsidRPr="009C58F9">
        <w:rPr>
          <w:rFonts w:ascii="Times New Roman" w:hAnsi="Times New Roman" w:cs="Times New Roman"/>
          <w:i/>
        </w:rPr>
        <w:t>omponent</w:t>
      </w:r>
      <w:r>
        <w:rPr>
          <w:rFonts w:ascii="Times New Roman" w:hAnsi="Times New Roman" w:cs="Times New Roman"/>
          <w:i/>
        </w:rPr>
        <w:t xml:space="preserve"> targeting at law-enforcement agencies</w:t>
      </w:r>
      <w:r w:rsidR="00EA45A9">
        <w:rPr>
          <w:rFonts w:ascii="Times New Roman" w:eastAsia="SimSun" w:hAnsi="Times New Roman" w:cs="Times New Roman" w:hint="eastAsia"/>
          <w:i/>
          <w:lang w:eastAsia="zh-CN"/>
        </w:rPr>
        <w:t xml:space="preserve"> and drug users</w:t>
      </w:r>
    </w:p>
    <w:p w14:paraId="1E9845CF" w14:textId="77777777" w:rsidR="00716239" w:rsidRDefault="00716239" w:rsidP="00716239">
      <w:pPr>
        <w:autoSpaceDE w:val="0"/>
        <w:autoSpaceDN w:val="0"/>
        <w:adjustRightInd w:val="0"/>
        <w:rPr>
          <w:rFonts w:ascii="Times New Roman" w:eastAsia="SimSun" w:hAnsi="Times New Roman" w:cs="Times New Roman"/>
          <w:lang w:eastAsia="zh-CN"/>
        </w:rPr>
      </w:pPr>
    </w:p>
    <w:p w14:paraId="52BAD0F1" w14:textId="0B9A666B" w:rsidR="00716239" w:rsidRPr="00716239" w:rsidRDefault="00716239" w:rsidP="00716239">
      <w:pPr>
        <w:autoSpaceDE w:val="0"/>
        <w:autoSpaceDN w:val="0"/>
        <w:adjustRightInd w:val="0"/>
        <w:rPr>
          <w:rFonts w:ascii="Times New Roman" w:hAnsi="Times New Roman" w:cs="Times New Roman"/>
          <w:lang w:eastAsia="zh-HK"/>
        </w:rPr>
      </w:pPr>
      <w:r w:rsidRPr="00716239">
        <w:rPr>
          <w:rFonts w:ascii="Times New Roman" w:hAnsi="Times New Roman" w:cs="Times New Roman"/>
          <w:lang w:eastAsia="zh-HK"/>
        </w:rPr>
        <w:t xml:space="preserve">Due to the explorative nature of the study, a variety of qualitative methods will first be used to catch a relatively complete picture of recent cross-border substance abuse by collecting information from the law-enforcers who deal with this issue directly and routinely in both Hong Kong and Shenzhen: (1) archival research in both cities to get </w:t>
      </w:r>
      <w:r w:rsidRPr="00716239">
        <w:rPr>
          <w:rFonts w:ascii="Times New Roman" w:hAnsi="Times New Roman" w:cs="Times New Roman"/>
          <w:lang w:eastAsia="zh-HK"/>
        </w:rPr>
        <w:lastRenderedPageBreak/>
        <w:t xml:space="preserve">the official statistics, internal reports and policy documents related to substance users with Hong Kong citizenship; (2) in-depth interviews (or focus groups) with drug-control legal practitioners in HK/Shenzhen custom and police departments to account for the official archives, to get familiarity about the legal environment and social background of the cases, to share with us their first-hand experience and understandings about cross-border substance abuse, and their evaluations about the current HK-Shenzhen collaborations on drug control plus suggestions for further improvement. </w:t>
      </w:r>
      <w:r w:rsidRPr="00716239">
        <w:rPr>
          <w:rFonts w:ascii="Times New Roman" w:hAnsi="Times New Roman" w:cs="Times New Roman" w:hint="eastAsia"/>
          <w:lang w:eastAsia="zh-HK"/>
        </w:rPr>
        <w:t xml:space="preserve">Both </w:t>
      </w:r>
      <w:r w:rsidRPr="00716239">
        <w:rPr>
          <w:rFonts w:ascii="Times New Roman" w:hAnsi="Times New Roman" w:cs="Times New Roman"/>
          <w:lang w:eastAsia="zh-HK"/>
        </w:rPr>
        <w:t xml:space="preserve">in-depth </w:t>
      </w:r>
      <w:r w:rsidRPr="00716239">
        <w:rPr>
          <w:rFonts w:ascii="Times New Roman" w:hAnsi="Times New Roman" w:cs="Times New Roman" w:hint="eastAsia"/>
          <w:lang w:eastAsia="zh-HK"/>
        </w:rPr>
        <w:t>interviews and focus groups w</w:t>
      </w:r>
      <w:r w:rsidRPr="00716239">
        <w:rPr>
          <w:rFonts w:ascii="Times New Roman" w:hAnsi="Times New Roman" w:cs="Times New Roman"/>
          <w:lang w:eastAsia="zh-HK"/>
        </w:rPr>
        <w:t>ould be</w:t>
      </w:r>
      <w:r w:rsidRPr="00716239">
        <w:rPr>
          <w:rFonts w:ascii="Times New Roman" w:hAnsi="Times New Roman" w:cs="Times New Roman" w:hint="eastAsia"/>
          <w:lang w:eastAsia="zh-HK"/>
        </w:rPr>
        <w:t xml:space="preserve"> semi-structured with interview guidelines to follow</w:t>
      </w:r>
      <w:r w:rsidRPr="00716239">
        <w:rPr>
          <w:rFonts w:ascii="Times New Roman" w:hAnsi="Times New Roman" w:cs="Times New Roman"/>
          <w:lang w:eastAsia="zh-HK"/>
        </w:rPr>
        <w:t xml:space="preserve">. All interview records and notes are confidential and only for research purpose. PI and Co-Is will conduct the interviews by themselves with the assistance of a part-time RA. </w:t>
      </w:r>
    </w:p>
    <w:p w14:paraId="63EE96F9" w14:textId="77777777" w:rsidR="00716239" w:rsidRPr="00716239" w:rsidRDefault="00716239" w:rsidP="00716239">
      <w:pPr>
        <w:autoSpaceDE w:val="0"/>
        <w:autoSpaceDN w:val="0"/>
        <w:adjustRightInd w:val="0"/>
        <w:rPr>
          <w:rFonts w:ascii="Times New Roman" w:hAnsi="Times New Roman" w:cs="Times New Roman"/>
          <w:lang w:eastAsia="zh-HK"/>
        </w:rPr>
      </w:pPr>
      <w:r w:rsidRPr="00716239">
        <w:rPr>
          <w:rFonts w:ascii="Times New Roman" w:hAnsi="Times New Roman" w:cs="Times New Roman"/>
          <w:lang w:eastAsia="zh-HK"/>
        </w:rPr>
        <w:t xml:space="preserve">  </w:t>
      </w:r>
    </w:p>
    <w:p w14:paraId="5322BE19" w14:textId="1E62F4E6" w:rsidR="00716239" w:rsidRPr="00716239" w:rsidRDefault="00716239" w:rsidP="00716239">
      <w:pPr>
        <w:pStyle w:val="p0"/>
        <w:spacing w:after="0"/>
        <w:rPr>
          <w:rFonts w:ascii="Times New Roman" w:eastAsiaTheme="minorEastAsia" w:hAnsi="Times New Roman"/>
          <w:kern w:val="2"/>
          <w:sz w:val="24"/>
          <w:lang w:eastAsia="zh-HK"/>
        </w:rPr>
      </w:pPr>
      <w:r w:rsidRPr="00716239">
        <w:rPr>
          <w:rFonts w:ascii="Times New Roman" w:eastAsiaTheme="minorEastAsia" w:hAnsi="Times New Roman"/>
          <w:kern w:val="2"/>
          <w:sz w:val="24"/>
          <w:lang w:eastAsia="zh-HK"/>
        </w:rPr>
        <w:t xml:space="preserve">This qualitative part is feasible for two reasons. First, PI’s department has had research connections with police and custom in Hong Kong. We have gained collaborations from HK police in several research projects. Dr. Ng David </w:t>
      </w:r>
      <w:proofErr w:type="spellStart"/>
      <w:r w:rsidRPr="00716239">
        <w:rPr>
          <w:rFonts w:ascii="Times New Roman" w:eastAsiaTheme="minorEastAsia" w:hAnsi="Times New Roman"/>
          <w:kern w:val="2"/>
          <w:sz w:val="24"/>
          <w:lang w:eastAsia="zh-HK"/>
        </w:rPr>
        <w:t>Ka</w:t>
      </w:r>
      <w:proofErr w:type="spellEnd"/>
      <w:r w:rsidRPr="00716239">
        <w:rPr>
          <w:rFonts w:ascii="Times New Roman" w:eastAsiaTheme="minorEastAsia" w:hAnsi="Times New Roman"/>
          <w:kern w:val="2"/>
          <w:sz w:val="24"/>
          <w:lang w:eastAsia="zh-HK"/>
        </w:rPr>
        <w:t xml:space="preserve">-Sing, the ex-head of Crime Investigation Division of Hong Kong Police Force, received his PhD degree from our department (PI is his thesis committee Chair) and is currently one of our adjunct assistant professors. Our department just organized the International Conference on Cybercrime and Computer Forensic at the end of August 2013. Nine custom officers actively participated into the conference and Mr. Alfred Ho, the assistant commissioner of the customs and excise department of Hong Kong, </w:t>
      </w:r>
      <w:r w:rsidR="000D1884">
        <w:rPr>
          <w:rFonts w:ascii="Times New Roman" w:eastAsiaTheme="minorEastAsia" w:hAnsi="Times New Roman"/>
          <w:kern w:val="2"/>
          <w:sz w:val="24"/>
          <w:lang w:eastAsia="zh-HK"/>
        </w:rPr>
        <w:t>delivered</w:t>
      </w:r>
      <w:r w:rsidRPr="00716239">
        <w:rPr>
          <w:rFonts w:ascii="Times New Roman" w:eastAsiaTheme="minorEastAsia" w:hAnsi="Times New Roman"/>
          <w:kern w:val="2"/>
          <w:sz w:val="24"/>
          <w:lang w:eastAsia="zh-HK"/>
        </w:rPr>
        <w:t xml:space="preserve"> an opening speech as a distinguished guest. </w:t>
      </w:r>
    </w:p>
    <w:p w14:paraId="76E3B7A5" w14:textId="77777777" w:rsidR="00716239" w:rsidRPr="00716239" w:rsidRDefault="00716239" w:rsidP="00716239">
      <w:pPr>
        <w:autoSpaceDE w:val="0"/>
        <w:autoSpaceDN w:val="0"/>
        <w:adjustRightInd w:val="0"/>
        <w:rPr>
          <w:rFonts w:ascii="Times New Roman" w:hAnsi="Times New Roman" w:cs="Times New Roman"/>
          <w:lang w:eastAsia="zh-HK"/>
        </w:rPr>
      </w:pPr>
    </w:p>
    <w:p w14:paraId="19092ABB" w14:textId="713A39A5" w:rsidR="00716239" w:rsidRDefault="00716239" w:rsidP="00716239">
      <w:pPr>
        <w:autoSpaceDE w:val="0"/>
        <w:autoSpaceDN w:val="0"/>
        <w:adjustRightInd w:val="0"/>
        <w:rPr>
          <w:rFonts w:ascii="Times New Roman" w:eastAsia="SimSun" w:hAnsi="Times New Roman" w:cs="Times New Roman"/>
          <w:lang w:eastAsia="zh-CN"/>
        </w:rPr>
      </w:pPr>
      <w:r w:rsidRPr="00716239">
        <w:rPr>
          <w:rFonts w:ascii="Times New Roman" w:hAnsi="Times New Roman" w:cs="Times New Roman"/>
          <w:lang w:eastAsia="zh-HK"/>
        </w:rPr>
        <w:t xml:space="preserve">Second, Prof. Xu </w:t>
      </w:r>
      <w:proofErr w:type="spellStart"/>
      <w:r w:rsidRPr="00716239">
        <w:rPr>
          <w:rFonts w:ascii="Times New Roman" w:hAnsi="Times New Roman" w:cs="Times New Roman"/>
          <w:lang w:eastAsia="zh-HK"/>
        </w:rPr>
        <w:t>Jianhua</w:t>
      </w:r>
      <w:proofErr w:type="spellEnd"/>
      <w:r w:rsidRPr="00716239">
        <w:rPr>
          <w:rFonts w:ascii="Times New Roman" w:hAnsi="Times New Roman" w:cs="Times New Roman"/>
          <w:lang w:eastAsia="zh-HK"/>
        </w:rPr>
        <w:t xml:space="preserve">, one Co-I of this project and also a key member of Pearl River Delta Social Research Center, has close research and personal contacts with police force in Guangdong province. His major research area is policing and he has conducted several projects in Guangdong using the methods of interviewing police officers there. Moreover, he originally was a police officer and an instructor in Guangdong police academy. Shenzhen police has </w:t>
      </w:r>
      <w:r w:rsidR="000D1884">
        <w:rPr>
          <w:rFonts w:ascii="Times New Roman" w:hAnsi="Times New Roman" w:cs="Times New Roman"/>
          <w:lang w:eastAsia="zh-HK"/>
        </w:rPr>
        <w:t xml:space="preserve">been </w:t>
      </w:r>
      <w:r w:rsidRPr="00716239">
        <w:rPr>
          <w:rFonts w:ascii="Times New Roman" w:hAnsi="Times New Roman" w:cs="Times New Roman"/>
          <w:lang w:eastAsia="zh-HK"/>
        </w:rPr>
        <w:t>keen</w:t>
      </w:r>
      <w:r w:rsidR="000D1884">
        <w:rPr>
          <w:rFonts w:ascii="Times New Roman" w:hAnsi="Times New Roman" w:cs="Times New Roman"/>
          <w:lang w:eastAsia="zh-HK"/>
        </w:rPr>
        <w:t xml:space="preserve"> on</w:t>
      </w:r>
      <w:r w:rsidRPr="00716239">
        <w:rPr>
          <w:rFonts w:ascii="Times New Roman" w:hAnsi="Times New Roman" w:cs="Times New Roman"/>
          <w:lang w:eastAsia="zh-HK"/>
        </w:rPr>
        <w:t xml:space="preserve"> collaborations with the custom department in terms of drug control. The police then could help us connect with Shenzhen custom. In short, Prof. Xu would have abilities and sufficient experience to recruit the interviewees and get useful documents from the Shenzhen side. </w:t>
      </w:r>
      <w:r w:rsidR="005B4B93">
        <w:rPr>
          <w:rFonts w:ascii="Times New Roman" w:eastAsia="SimSun" w:hAnsi="Times New Roman" w:cs="Times New Roman" w:hint="eastAsia"/>
          <w:lang w:eastAsia="zh-CN"/>
        </w:rPr>
        <w:t xml:space="preserve">His research collaborator at Guangdong Police Academy, Prof. </w:t>
      </w:r>
      <w:r w:rsidR="000D1884">
        <w:rPr>
          <w:rFonts w:ascii="Times New Roman" w:eastAsia="SimSun" w:hAnsi="Times New Roman" w:cs="Times New Roman"/>
          <w:lang w:eastAsia="zh-CN"/>
        </w:rPr>
        <w:t>Yang</w:t>
      </w:r>
      <w:r w:rsidR="005B4B93">
        <w:rPr>
          <w:rFonts w:ascii="Times New Roman" w:eastAsia="SimSun" w:hAnsi="Times New Roman" w:cs="Times New Roman" w:hint="eastAsia"/>
          <w:lang w:eastAsia="zh-CN"/>
        </w:rPr>
        <w:t>, is an expert on drug studies in China and he has sent us a supporting letter to indicate that he would help us contact Shenzhen law-enforcement agencies</w:t>
      </w:r>
      <w:r w:rsidR="000D1884">
        <w:rPr>
          <w:rFonts w:ascii="Times New Roman" w:eastAsia="SimSun" w:hAnsi="Times New Roman" w:cs="Times New Roman"/>
          <w:lang w:eastAsia="zh-CN"/>
        </w:rPr>
        <w:t xml:space="preserve"> as well</w:t>
      </w:r>
      <w:r w:rsidR="005B4B93">
        <w:rPr>
          <w:rFonts w:ascii="Times New Roman" w:eastAsia="SimSun" w:hAnsi="Times New Roman" w:cs="Times New Roman" w:hint="eastAsia"/>
          <w:lang w:eastAsia="zh-CN"/>
        </w:rPr>
        <w:t xml:space="preserve">.  </w:t>
      </w:r>
    </w:p>
    <w:p w14:paraId="0FB91018" w14:textId="77777777" w:rsidR="00F11D12" w:rsidRDefault="00F11D12" w:rsidP="00716239">
      <w:pPr>
        <w:autoSpaceDE w:val="0"/>
        <w:autoSpaceDN w:val="0"/>
        <w:adjustRightInd w:val="0"/>
        <w:rPr>
          <w:rFonts w:ascii="Times New Roman" w:eastAsia="SimSun" w:hAnsi="Times New Roman" w:cs="Times New Roman"/>
          <w:lang w:eastAsia="zh-CN"/>
        </w:rPr>
      </w:pPr>
    </w:p>
    <w:p w14:paraId="49AB191F" w14:textId="755C63DB" w:rsidR="00F11D12" w:rsidRPr="005B4B93" w:rsidRDefault="00F11D12" w:rsidP="00716239">
      <w:pPr>
        <w:autoSpaceDE w:val="0"/>
        <w:autoSpaceDN w:val="0"/>
        <w:adjustRightInd w:val="0"/>
        <w:rPr>
          <w:rFonts w:ascii="Times New Roman" w:eastAsia="SimSun" w:hAnsi="Times New Roman" w:cs="Times New Roman"/>
          <w:lang w:eastAsia="zh-CN"/>
        </w:rPr>
      </w:pPr>
      <w:r>
        <w:rPr>
          <w:rFonts w:ascii="Times New Roman" w:eastAsia="SimSun" w:hAnsi="Times New Roman" w:cs="Times New Roman" w:hint="eastAsia"/>
          <w:lang w:eastAsia="zh-CN"/>
        </w:rPr>
        <w:t xml:space="preserve">To validate the results obtained from the law-enforcement agencies and reduce bias, </w:t>
      </w:r>
      <w:r>
        <w:rPr>
          <w:rFonts w:ascii="Times New Roman" w:eastAsia="SimSun" w:hAnsi="Times New Roman" w:cs="Times New Roman" w:hint="eastAsia"/>
          <w:lang w:eastAsia="zh-CN"/>
        </w:rPr>
        <w:lastRenderedPageBreak/>
        <w:t xml:space="preserve">we will also conduct six focus groups for drug users in Hong Kong: two for ages below 18 (one male and one female group), two for ages 18-25 (one male and one female group), and two for ages 26 and above (one male and one female group). All participants should have cross-border drug use experience in the past 12 months. </w:t>
      </w:r>
      <w:r w:rsidR="00FE2D49">
        <w:rPr>
          <w:rFonts w:ascii="Times New Roman" w:eastAsia="SimSun" w:hAnsi="Times New Roman" w:cs="Times New Roman"/>
          <w:lang w:eastAsia="zh-CN"/>
        </w:rPr>
        <w:t>We will ask questions about their cross-border drug activities and their impressions on the current cross-border drug policies in both Hong Kong and Shenzhen</w:t>
      </w:r>
      <w:r w:rsidR="009C71D6">
        <w:rPr>
          <w:rFonts w:ascii="Times New Roman" w:eastAsia="SimSun" w:hAnsi="Times New Roman" w:cs="Times New Roman"/>
          <w:lang w:eastAsia="zh-CN"/>
        </w:rPr>
        <w:t>. By comparing their answers with the responses from law enforcers, the deterrence effects of the policies can be better estimated</w:t>
      </w:r>
      <w:r w:rsidR="00FE2D49">
        <w:rPr>
          <w:rFonts w:ascii="Times New Roman" w:eastAsia="SimSun" w:hAnsi="Times New Roman" w:cs="Times New Roman"/>
          <w:lang w:eastAsia="zh-CN"/>
        </w:rPr>
        <w:t xml:space="preserve">. </w:t>
      </w:r>
      <w:r w:rsidR="009C71D6">
        <w:rPr>
          <w:rFonts w:ascii="Times New Roman" w:eastAsia="SimSun" w:hAnsi="Times New Roman" w:cs="Times New Roman"/>
          <w:lang w:eastAsia="zh-CN"/>
        </w:rPr>
        <w:t>For adult participants</w:t>
      </w:r>
      <w:r w:rsidR="00FE2D49">
        <w:rPr>
          <w:rFonts w:ascii="Times New Roman" w:eastAsia="SimSun" w:hAnsi="Times New Roman" w:cs="Times New Roman"/>
          <w:lang w:eastAsia="zh-CN"/>
        </w:rPr>
        <w:t xml:space="preserve">, we will </w:t>
      </w:r>
      <w:r w:rsidR="009C71D6">
        <w:rPr>
          <w:rFonts w:ascii="Times New Roman" w:eastAsia="SimSun" w:hAnsi="Times New Roman" w:cs="Times New Roman"/>
          <w:lang w:eastAsia="zh-CN"/>
        </w:rPr>
        <w:t>try to identify the differences or consistencies between</w:t>
      </w:r>
      <w:r w:rsidR="00FE2D49">
        <w:rPr>
          <w:rFonts w:ascii="Times New Roman" w:eastAsia="SimSun" w:hAnsi="Times New Roman" w:cs="Times New Roman"/>
          <w:lang w:eastAsia="zh-CN"/>
        </w:rPr>
        <w:t xml:space="preserve"> their cross-border drug use </w:t>
      </w:r>
      <w:r w:rsidR="009C71D6">
        <w:rPr>
          <w:rFonts w:ascii="Times New Roman" w:eastAsia="SimSun" w:hAnsi="Times New Roman" w:cs="Times New Roman"/>
          <w:lang w:eastAsia="zh-CN"/>
        </w:rPr>
        <w:t>when they were young</w:t>
      </w:r>
      <w:r w:rsidR="00FE2D49">
        <w:rPr>
          <w:rFonts w:ascii="Times New Roman" w:eastAsia="SimSun" w:hAnsi="Times New Roman" w:cs="Times New Roman"/>
          <w:lang w:eastAsia="zh-CN"/>
        </w:rPr>
        <w:t xml:space="preserve"> and in recent years from a life-course perspective. </w:t>
      </w:r>
      <w:r w:rsidR="009C71D6">
        <w:rPr>
          <w:rFonts w:ascii="Times New Roman" w:eastAsia="SimSun" w:hAnsi="Times New Roman" w:cs="Times New Roman"/>
          <w:lang w:eastAsia="zh-CN"/>
        </w:rPr>
        <w:t xml:space="preserve"> </w:t>
      </w:r>
      <w:r>
        <w:rPr>
          <w:rFonts w:ascii="Times New Roman" w:eastAsia="SimSun" w:hAnsi="Times New Roman" w:cs="Times New Roman" w:hint="eastAsia"/>
          <w:lang w:eastAsia="zh-CN"/>
        </w:rPr>
        <w:t xml:space="preserve">It is </w:t>
      </w:r>
      <w:r w:rsidR="003C4061">
        <w:rPr>
          <w:rFonts w:ascii="Times New Roman" w:eastAsia="SimSun" w:hAnsi="Times New Roman" w:cs="Times New Roman"/>
          <w:lang w:eastAsia="zh-CN"/>
        </w:rPr>
        <w:t>f</w:t>
      </w:r>
      <w:r>
        <w:rPr>
          <w:rFonts w:ascii="Times New Roman" w:eastAsia="SimSun" w:hAnsi="Times New Roman" w:cs="Times New Roman" w:hint="eastAsia"/>
          <w:lang w:eastAsia="zh-CN"/>
        </w:rPr>
        <w:t>easible because at least three key members in our PRD center</w:t>
      </w:r>
      <w:r w:rsidR="00FD028A">
        <w:rPr>
          <w:rFonts w:ascii="Times New Roman" w:eastAsia="SimSun" w:hAnsi="Times New Roman" w:cs="Times New Roman" w:hint="eastAsia"/>
          <w:lang w:eastAsia="zh-CN"/>
        </w:rPr>
        <w:t xml:space="preserve"> (including </w:t>
      </w:r>
      <w:r w:rsidR="004F3752">
        <w:rPr>
          <w:rFonts w:ascii="Times New Roman" w:eastAsia="SimSun" w:hAnsi="Times New Roman" w:cs="Times New Roman" w:hint="eastAsia"/>
          <w:lang w:eastAsia="zh-CN"/>
        </w:rPr>
        <w:t>Dr. Lee, Co-I of this project</w:t>
      </w:r>
      <w:r w:rsidR="00FD028A">
        <w:rPr>
          <w:rFonts w:ascii="Times New Roman" w:eastAsia="SimSun" w:hAnsi="Times New Roman" w:cs="Times New Roman" w:hint="eastAsia"/>
          <w:lang w:eastAsia="zh-CN"/>
        </w:rPr>
        <w:t>)</w:t>
      </w:r>
      <w:r>
        <w:rPr>
          <w:rFonts w:ascii="Times New Roman" w:eastAsia="SimSun" w:hAnsi="Times New Roman" w:cs="Times New Roman" w:hint="eastAsia"/>
          <w:lang w:eastAsia="zh-CN"/>
        </w:rPr>
        <w:t xml:space="preserve"> have close collaborations with </w:t>
      </w:r>
      <w:r w:rsidR="004F3752">
        <w:rPr>
          <w:rFonts w:ascii="Times New Roman" w:eastAsia="SimSun" w:hAnsi="Times New Roman" w:cs="Times New Roman" w:hint="eastAsia"/>
          <w:lang w:eastAsia="zh-CN"/>
        </w:rPr>
        <w:t xml:space="preserve">drug-related NGOs in Hong Kong. </w:t>
      </w:r>
      <w:r w:rsidR="00FD028A">
        <w:rPr>
          <w:rFonts w:ascii="Times New Roman" w:eastAsia="SimSun" w:hAnsi="Times New Roman" w:cs="Times New Roman" w:hint="eastAsia"/>
          <w:lang w:eastAsia="zh-CN"/>
        </w:rPr>
        <w:t xml:space="preserve"> </w:t>
      </w:r>
    </w:p>
    <w:p w14:paraId="43EFA123" w14:textId="77777777" w:rsidR="00716239" w:rsidRPr="009C58F9" w:rsidRDefault="00716239" w:rsidP="00716239">
      <w:pPr>
        <w:rPr>
          <w:rFonts w:ascii="Times New Roman" w:hAnsi="Times New Roman" w:cs="Times New Roman"/>
          <w:lang w:eastAsia="zh-HK"/>
        </w:rPr>
      </w:pPr>
    </w:p>
    <w:p w14:paraId="5B05A49D" w14:textId="77777777" w:rsidR="00716239" w:rsidRPr="00716239" w:rsidRDefault="00716239" w:rsidP="00405C7B">
      <w:pPr>
        <w:outlineLvl w:val="0"/>
        <w:rPr>
          <w:rFonts w:ascii="Times New Roman" w:hAnsi="Times New Roman" w:cs="Times New Roman"/>
          <w:i/>
          <w:lang w:eastAsia="zh-HK"/>
        </w:rPr>
      </w:pPr>
      <w:r w:rsidRPr="00716239">
        <w:rPr>
          <w:rFonts w:ascii="Times New Roman" w:hAnsi="Times New Roman" w:cs="Times New Roman"/>
          <w:i/>
          <w:lang w:eastAsia="zh-HK"/>
        </w:rPr>
        <w:t>Quantitative component targeting at cross-border substance users</w:t>
      </w:r>
    </w:p>
    <w:p w14:paraId="02890044" w14:textId="77777777" w:rsidR="00716239" w:rsidRPr="00716239" w:rsidRDefault="00716239" w:rsidP="00716239">
      <w:pPr>
        <w:snapToGrid w:val="0"/>
        <w:jc w:val="both"/>
        <w:rPr>
          <w:rFonts w:ascii="Times New Roman" w:hAnsi="Times New Roman" w:cs="Times New Roman"/>
          <w:lang w:eastAsia="zh-HK"/>
        </w:rPr>
      </w:pPr>
    </w:p>
    <w:p w14:paraId="461B6220" w14:textId="27B275DA" w:rsidR="00EF09DC" w:rsidRDefault="00716239" w:rsidP="00427FFA">
      <w:pPr>
        <w:pStyle w:val="p0"/>
        <w:spacing w:after="0"/>
        <w:rPr>
          <w:rFonts w:ascii="Times New Roman" w:eastAsiaTheme="minorEastAsia" w:hAnsi="Times New Roman"/>
          <w:kern w:val="2"/>
          <w:sz w:val="24"/>
          <w:lang w:eastAsia="zh-HK"/>
        </w:rPr>
      </w:pPr>
      <w:r w:rsidRPr="00427FFA">
        <w:rPr>
          <w:rFonts w:ascii="Times New Roman" w:eastAsiaTheme="minorEastAsia" w:hAnsi="Times New Roman"/>
          <w:kern w:val="2"/>
          <w:sz w:val="24"/>
          <w:lang w:eastAsia="zh-HK"/>
        </w:rPr>
        <w:t xml:space="preserve">Official records and impressions often underestimate the situation since most cross-border </w:t>
      </w:r>
      <w:r w:rsidR="00797C62">
        <w:rPr>
          <w:rFonts w:ascii="Times New Roman" w:eastAsiaTheme="minorEastAsia" w:hAnsi="Times New Roman"/>
          <w:kern w:val="2"/>
          <w:sz w:val="24"/>
          <w:lang w:eastAsia="zh-HK"/>
        </w:rPr>
        <w:t>drug</w:t>
      </w:r>
      <w:r w:rsidRPr="00427FFA">
        <w:rPr>
          <w:rFonts w:ascii="Times New Roman" w:eastAsiaTheme="minorEastAsia" w:hAnsi="Times New Roman"/>
          <w:kern w:val="2"/>
          <w:sz w:val="24"/>
          <w:lang w:eastAsia="zh-HK"/>
        </w:rPr>
        <w:t xml:space="preserve"> users in reality cannot be identified and caught by law enforcers. We thus need a large-scale survey on mass travelers at the border to grasp more direct information about the </w:t>
      </w:r>
      <w:proofErr w:type="spellStart"/>
      <w:r w:rsidRPr="00427FFA">
        <w:rPr>
          <w:rFonts w:ascii="Times New Roman" w:eastAsiaTheme="minorEastAsia" w:hAnsi="Times New Roman"/>
          <w:kern w:val="2"/>
          <w:sz w:val="24"/>
          <w:lang w:eastAsia="zh-HK"/>
        </w:rPr>
        <w:t>sociodemographic</w:t>
      </w:r>
      <w:proofErr w:type="spellEnd"/>
      <w:r w:rsidRPr="00427FFA">
        <w:rPr>
          <w:rFonts w:ascii="Times New Roman" w:eastAsiaTheme="minorEastAsia" w:hAnsi="Times New Roman"/>
          <w:kern w:val="2"/>
          <w:sz w:val="24"/>
          <w:lang w:eastAsia="zh-HK"/>
        </w:rPr>
        <w:t xml:space="preserve"> profiles of cross-border substance abusers</w:t>
      </w:r>
      <w:r w:rsidR="00FE2D49">
        <w:rPr>
          <w:rFonts w:ascii="Times New Roman" w:eastAsiaTheme="minorEastAsia" w:hAnsi="Times New Roman"/>
          <w:kern w:val="2"/>
          <w:sz w:val="24"/>
          <w:lang w:eastAsia="zh-HK"/>
        </w:rPr>
        <w:t xml:space="preserve"> and </w:t>
      </w:r>
      <w:r w:rsidRPr="00427FFA">
        <w:rPr>
          <w:rFonts w:ascii="Times New Roman" w:eastAsiaTheme="minorEastAsia" w:hAnsi="Times New Roman"/>
          <w:kern w:val="2"/>
          <w:sz w:val="24"/>
          <w:lang w:eastAsia="zh-HK"/>
        </w:rPr>
        <w:t xml:space="preserve">their drug use patterns in both </w:t>
      </w:r>
      <w:r w:rsidR="00510350">
        <w:rPr>
          <w:rFonts w:ascii="Times New Roman" w:eastAsiaTheme="minorEastAsia" w:hAnsi="Times New Roman"/>
          <w:kern w:val="2"/>
          <w:sz w:val="24"/>
          <w:lang w:eastAsia="zh-HK"/>
        </w:rPr>
        <w:t>Mainland</w:t>
      </w:r>
      <w:r w:rsidRPr="00427FFA">
        <w:rPr>
          <w:rFonts w:ascii="Times New Roman" w:eastAsiaTheme="minorEastAsia" w:hAnsi="Times New Roman"/>
          <w:kern w:val="2"/>
          <w:sz w:val="24"/>
          <w:lang w:eastAsia="zh-HK"/>
        </w:rPr>
        <w:t xml:space="preserve"> China and Hong Kong in the past 12 months</w:t>
      </w:r>
      <w:r w:rsidR="00F42762">
        <w:rPr>
          <w:rFonts w:ascii="Times New Roman" w:eastAsiaTheme="minorEastAsia" w:hAnsi="Times New Roman"/>
          <w:kern w:val="2"/>
          <w:sz w:val="24"/>
          <w:lang w:eastAsia="zh-HK"/>
        </w:rPr>
        <w:t>.</w:t>
      </w:r>
      <w:r w:rsidRPr="00427FFA">
        <w:rPr>
          <w:rFonts w:ascii="Times New Roman" w:eastAsiaTheme="minorEastAsia" w:hAnsi="Times New Roman"/>
          <w:kern w:val="2"/>
          <w:sz w:val="24"/>
          <w:lang w:eastAsia="zh-HK"/>
        </w:rPr>
        <w:t xml:space="preserve"> </w:t>
      </w:r>
      <w:r w:rsidR="00F42762">
        <w:rPr>
          <w:rFonts w:ascii="Times New Roman" w:eastAsiaTheme="minorEastAsia" w:hAnsi="Times New Roman"/>
          <w:kern w:val="2"/>
          <w:sz w:val="24"/>
          <w:lang w:eastAsia="zh-HK"/>
        </w:rPr>
        <w:t>By including questions on t</w:t>
      </w:r>
      <w:r w:rsidRPr="00427FFA">
        <w:rPr>
          <w:rFonts w:ascii="Times New Roman" w:eastAsiaTheme="minorEastAsia" w:hAnsi="Times New Roman"/>
          <w:kern w:val="2"/>
          <w:sz w:val="24"/>
          <w:lang w:eastAsia="zh-HK"/>
        </w:rPr>
        <w:t>heir attitudes and knowledge on drug use itself and drug-related policies</w:t>
      </w:r>
      <w:r w:rsidR="00F42762">
        <w:rPr>
          <w:rFonts w:ascii="Times New Roman" w:eastAsiaTheme="minorEastAsia" w:hAnsi="Times New Roman"/>
          <w:kern w:val="2"/>
          <w:sz w:val="24"/>
          <w:lang w:eastAsia="zh-HK"/>
        </w:rPr>
        <w:t>, this survey also carries on the purposes of drug education and policy evaluation</w:t>
      </w:r>
      <w:r w:rsidRPr="00427FFA">
        <w:rPr>
          <w:rFonts w:ascii="Times New Roman" w:eastAsiaTheme="minorEastAsia" w:hAnsi="Times New Roman"/>
          <w:kern w:val="2"/>
          <w:sz w:val="24"/>
          <w:lang w:eastAsia="zh-HK"/>
        </w:rPr>
        <w:t xml:space="preserve">. </w:t>
      </w:r>
      <w:r w:rsidR="00C647E3">
        <w:rPr>
          <w:rFonts w:ascii="Times New Roman" w:eastAsiaTheme="minorEastAsia" w:hAnsi="Times New Roman"/>
          <w:kern w:val="2"/>
          <w:sz w:val="24"/>
          <w:lang w:eastAsia="zh-HK"/>
        </w:rPr>
        <w:t>For example, the respondents who know little about the harm of drug use and the existing anti-drug policies might learn it from our questionnaire</w:t>
      </w:r>
      <w:r w:rsidR="00C61953">
        <w:rPr>
          <w:rFonts w:ascii="Times New Roman" w:eastAsiaTheme="minorEastAsia" w:hAnsi="Times New Roman"/>
          <w:kern w:val="2"/>
          <w:sz w:val="24"/>
          <w:lang w:eastAsia="zh-HK"/>
        </w:rPr>
        <w:t>.</w:t>
      </w:r>
      <w:r w:rsidR="00C647E3">
        <w:rPr>
          <w:rFonts w:ascii="Times New Roman" w:eastAsiaTheme="minorEastAsia" w:hAnsi="Times New Roman"/>
          <w:kern w:val="2"/>
          <w:sz w:val="24"/>
          <w:lang w:eastAsia="zh-HK"/>
        </w:rPr>
        <w:t xml:space="preserve"> </w:t>
      </w:r>
      <w:r w:rsidR="00F42762">
        <w:rPr>
          <w:rFonts w:ascii="Times New Roman" w:eastAsiaTheme="minorEastAsia" w:hAnsi="Times New Roman"/>
          <w:kern w:val="2"/>
          <w:sz w:val="24"/>
          <w:lang w:eastAsia="zh-HK"/>
        </w:rPr>
        <w:t xml:space="preserve">Moreover, the survey itself delivers a strong message to the general public </w:t>
      </w:r>
      <w:r w:rsidR="00C647E3">
        <w:rPr>
          <w:rFonts w:ascii="Times New Roman" w:eastAsiaTheme="minorEastAsia" w:hAnsi="Times New Roman"/>
          <w:kern w:val="2"/>
          <w:sz w:val="24"/>
          <w:lang w:eastAsia="zh-HK"/>
        </w:rPr>
        <w:t xml:space="preserve">that drug use is not tolerable in Hong Kong society and </w:t>
      </w:r>
      <w:r w:rsidR="00813D3B">
        <w:rPr>
          <w:rFonts w:ascii="Times New Roman" w:eastAsiaTheme="minorEastAsia" w:hAnsi="Times New Roman"/>
          <w:kern w:val="2"/>
          <w:sz w:val="24"/>
          <w:lang w:eastAsia="zh-HK"/>
        </w:rPr>
        <w:t xml:space="preserve">both </w:t>
      </w:r>
      <w:r w:rsidR="00C647E3">
        <w:rPr>
          <w:rFonts w:ascii="Times New Roman" w:eastAsiaTheme="minorEastAsia" w:hAnsi="Times New Roman"/>
          <w:kern w:val="2"/>
          <w:sz w:val="24"/>
          <w:lang w:eastAsia="zh-HK"/>
        </w:rPr>
        <w:t xml:space="preserve">the government and the research agencies </w:t>
      </w:r>
      <w:r w:rsidR="00813D3B">
        <w:rPr>
          <w:rFonts w:ascii="Times New Roman" w:eastAsiaTheme="minorEastAsia" w:hAnsi="Times New Roman"/>
          <w:kern w:val="2"/>
          <w:sz w:val="24"/>
          <w:lang w:eastAsia="zh-HK"/>
        </w:rPr>
        <w:t>are proactively to improve</w:t>
      </w:r>
      <w:r w:rsidR="00C647E3">
        <w:rPr>
          <w:rFonts w:ascii="Times New Roman" w:eastAsiaTheme="minorEastAsia" w:hAnsi="Times New Roman"/>
          <w:kern w:val="2"/>
          <w:sz w:val="24"/>
          <w:lang w:eastAsia="zh-HK"/>
        </w:rPr>
        <w:t xml:space="preserve"> their responses to the problem.</w:t>
      </w:r>
      <w:r w:rsidR="00F42762">
        <w:rPr>
          <w:rFonts w:ascii="Times New Roman" w:eastAsiaTheme="minorEastAsia" w:hAnsi="Times New Roman"/>
          <w:kern w:val="2"/>
          <w:sz w:val="24"/>
          <w:lang w:eastAsia="zh-HK"/>
        </w:rPr>
        <w:t xml:space="preserve"> </w:t>
      </w:r>
    </w:p>
    <w:p w14:paraId="6EB4975A" w14:textId="77777777" w:rsidR="00EF09DC" w:rsidRDefault="00EF09DC" w:rsidP="00427FFA">
      <w:pPr>
        <w:pStyle w:val="p0"/>
        <w:spacing w:after="0"/>
        <w:rPr>
          <w:rFonts w:ascii="Times New Roman" w:eastAsiaTheme="minorEastAsia" w:hAnsi="Times New Roman"/>
          <w:kern w:val="2"/>
          <w:sz w:val="24"/>
          <w:lang w:eastAsia="zh-HK"/>
        </w:rPr>
      </w:pPr>
    </w:p>
    <w:p w14:paraId="6F6224B9" w14:textId="2A2A3455" w:rsidR="00594C2A" w:rsidRDefault="00716239" w:rsidP="00427FFA">
      <w:pPr>
        <w:pStyle w:val="p0"/>
        <w:spacing w:after="0"/>
        <w:rPr>
          <w:rFonts w:ascii="Times New Roman" w:eastAsiaTheme="minorEastAsia" w:hAnsi="Times New Roman"/>
          <w:kern w:val="2"/>
          <w:sz w:val="24"/>
          <w:lang w:eastAsia="zh-HK"/>
        </w:rPr>
      </w:pPr>
      <w:r w:rsidRPr="00427FFA">
        <w:rPr>
          <w:rFonts w:ascii="Times New Roman" w:eastAsiaTheme="minorEastAsia" w:hAnsi="Times New Roman"/>
          <w:kern w:val="2"/>
          <w:sz w:val="24"/>
          <w:lang w:eastAsia="zh-HK"/>
        </w:rPr>
        <w:t xml:space="preserve">The results of our qualitative component will facilitate us to design </w:t>
      </w:r>
      <w:r w:rsidRPr="00427FFA">
        <w:rPr>
          <w:rFonts w:ascii="Times New Roman" w:eastAsiaTheme="minorEastAsia" w:hAnsi="Times New Roman" w:hint="eastAsia"/>
          <w:kern w:val="2"/>
          <w:sz w:val="24"/>
          <w:lang w:eastAsia="zh-HK"/>
        </w:rPr>
        <w:t>an anonymous</w:t>
      </w:r>
      <w:r w:rsidRPr="00427FFA">
        <w:rPr>
          <w:rFonts w:ascii="Times New Roman" w:eastAsiaTheme="minorEastAsia" w:hAnsi="Times New Roman"/>
          <w:kern w:val="2"/>
          <w:sz w:val="24"/>
          <w:lang w:eastAsia="zh-HK"/>
        </w:rPr>
        <w:t xml:space="preserve"> </w:t>
      </w:r>
      <w:r w:rsidRPr="00427FFA">
        <w:rPr>
          <w:rFonts w:ascii="Times New Roman" w:eastAsiaTheme="minorEastAsia" w:hAnsi="Times New Roman" w:hint="eastAsia"/>
          <w:kern w:val="2"/>
          <w:sz w:val="24"/>
          <w:lang w:eastAsia="zh-HK"/>
        </w:rPr>
        <w:t>standardized questionnaire</w:t>
      </w:r>
      <w:r w:rsidRPr="00427FFA">
        <w:rPr>
          <w:rFonts w:ascii="Times New Roman" w:eastAsiaTheme="minorEastAsia" w:hAnsi="Times New Roman"/>
          <w:kern w:val="2"/>
          <w:sz w:val="24"/>
          <w:lang w:eastAsia="zh-HK"/>
        </w:rPr>
        <w:t xml:space="preserve">. </w:t>
      </w:r>
      <w:r w:rsidRPr="00427FFA">
        <w:rPr>
          <w:rFonts w:ascii="Times New Roman" w:eastAsiaTheme="minorEastAsia" w:hAnsi="Times New Roman" w:hint="eastAsia"/>
          <w:kern w:val="2"/>
          <w:sz w:val="24"/>
          <w:lang w:eastAsia="zh-HK"/>
        </w:rPr>
        <w:t>P</w:t>
      </w:r>
      <w:r w:rsidRPr="00427FFA">
        <w:rPr>
          <w:rFonts w:ascii="Times New Roman" w:eastAsiaTheme="minorEastAsia" w:hAnsi="Times New Roman"/>
          <w:kern w:val="2"/>
          <w:sz w:val="24"/>
          <w:lang w:eastAsia="zh-HK"/>
        </w:rPr>
        <w:t>r</w:t>
      </w:r>
      <w:r w:rsidRPr="00427FFA">
        <w:rPr>
          <w:rFonts w:ascii="Times New Roman" w:eastAsiaTheme="minorEastAsia" w:hAnsi="Times New Roman" w:hint="eastAsia"/>
          <w:kern w:val="2"/>
          <w:sz w:val="24"/>
          <w:lang w:eastAsia="zh-HK"/>
        </w:rPr>
        <w:t xml:space="preserve">ior to the </w:t>
      </w:r>
      <w:r w:rsidRPr="00427FFA">
        <w:rPr>
          <w:rFonts w:ascii="Times New Roman" w:eastAsiaTheme="minorEastAsia" w:hAnsi="Times New Roman"/>
          <w:kern w:val="2"/>
          <w:sz w:val="24"/>
          <w:lang w:eastAsia="zh-HK"/>
        </w:rPr>
        <w:t>commencement</w:t>
      </w:r>
      <w:r w:rsidRPr="00427FFA">
        <w:rPr>
          <w:rFonts w:ascii="Times New Roman" w:eastAsiaTheme="minorEastAsia" w:hAnsi="Times New Roman" w:hint="eastAsia"/>
          <w:kern w:val="2"/>
          <w:sz w:val="24"/>
          <w:lang w:eastAsia="zh-HK"/>
        </w:rPr>
        <w:t xml:space="preserve"> of </w:t>
      </w:r>
      <w:r w:rsidRPr="00427FFA">
        <w:rPr>
          <w:rFonts w:ascii="Times New Roman" w:eastAsiaTheme="minorEastAsia" w:hAnsi="Times New Roman"/>
          <w:kern w:val="2"/>
          <w:sz w:val="24"/>
          <w:lang w:eastAsia="zh-HK"/>
        </w:rPr>
        <w:t xml:space="preserve">the survey, a pilot study will be </w:t>
      </w:r>
      <w:r w:rsidRPr="00427FFA">
        <w:rPr>
          <w:rFonts w:ascii="Times New Roman" w:eastAsiaTheme="minorEastAsia" w:hAnsi="Times New Roman" w:hint="eastAsia"/>
          <w:kern w:val="2"/>
          <w:sz w:val="24"/>
          <w:lang w:eastAsia="zh-HK"/>
        </w:rPr>
        <w:t>arranged to pre-test the questionnaire</w:t>
      </w:r>
      <w:r w:rsidRPr="00427FFA">
        <w:rPr>
          <w:rFonts w:ascii="Times New Roman" w:eastAsiaTheme="minorEastAsia" w:hAnsi="Times New Roman"/>
          <w:kern w:val="2"/>
          <w:sz w:val="24"/>
          <w:lang w:eastAsia="zh-HK"/>
        </w:rPr>
        <w:t>. The target participant</w:t>
      </w:r>
      <w:r w:rsidRPr="00427FFA">
        <w:rPr>
          <w:rFonts w:ascii="Times New Roman" w:eastAsiaTheme="minorEastAsia" w:hAnsi="Times New Roman" w:hint="eastAsia"/>
          <w:kern w:val="2"/>
          <w:sz w:val="24"/>
          <w:lang w:eastAsia="zh-HK"/>
        </w:rPr>
        <w:t xml:space="preserve">s of this </w:t>
      </w:r>
      <w:r w:rsidRPr="00427FFA">
        <w:rPr>
          <w:rFonts w:ascii="Times New Roman" w:eastAsiaTheme="minorEastAsia" w:hAnsi="Times New Roman"/>
          <w:kern w:val="2"/>
          <w:sz w:val="24"/>
          <w:lang w:eastAsia="zh-HK"/>
        </w:rPr>
        <w:t xml:space="preserve">self-report </w:t>
      </w:r>
      <w:r w:rsidRPr="00427FFA">
        <w:rPr>
          <w:rFonts w:ascii="Times New Roman" w:eastAsiaTheme="minorEastAsia" w:hAnsi="Times New Roman" w:hint="eastAsia"/>
          <w:kern w:val="2"/>
          <w:sz w:val="24"/>
          <w:lang w:eastAsia="zh-HK"/>
        </w:rPr>
        <w:t>s</w:t>
      </w:r>
      <w:r w:rsidRPr="00427FFA">
        <w:rPr>
          <w:rFonts w:ascii="Times New Roman" w:eastAsiaTheme="minorEastAsia" w:hAnsi="Times New Roman"/>
          <w:kern w:val="2"/>
          <w:sz w:val="24"/>
          <w:lang w:eastAsia="zh-HK"/>
        </w:rPr>
        <w:t>urvey</w:t>
      </w:r>
      <w:r w:rsidRPr="00427FFA">
        <w:rPr>
          <w:rFonts w:ascii="Times New Roman" w:eastAsiaTheme="minorEastAsia" w:hAnsi="Times New Roman" w:hint="eastAsia"/>
          <w:kern w:val="2"/>
          <w:sz w:val="24"/>
          <w:lang w:eastAsia="zh-HK"/>
        </w:rPr>
        <w:t xml:space="preserve"> are </w:t>
      </w:r>
      <w:r w:rsidRPr="00427FFA">
        <w:rPr>
          <w:rFonts w:ascii="Times New Roman" w:eastAsiaTheme="minorEastAsia" w:hAnsi="Times New Roman"/>
          <w:kern w:val="2"/>
          <w:sz w:val="24"/>
          <w:lang w:eastAsia="zh-HK"/>
        </w:rPr>
        <w:t xml:space="preserve">cross-border Hong Kong citizens in the age group of 15 and above. In the 2011/2012 </w:t>
      </w:r>
      <w:r w:rsidR="00F410E3">
        <w:rPr>
          <w:rFonts w:ascii="Times New Roman" w:eastAsia="SimSun" w:hAnsi="Times New Roman" w:hint="eastAsia"/>
          <w:kern w:val="2"/>
          <w:sz w:val="24"/>
        </w:rPr>
        <w:t xml:space="preserve">narcotics division </w:t>
      </w:r>
      <w:r w:rsidRPr="00427FFA">
        <w:rPr>
          <w:rFonts w:ascii="Times New Roman" w:eastAsiaTheme="minorEastAsia" w:hAnsi="Times New Roman"/>
          <w:kern w:val="2"/>
          <w:sz w:val="24"/>
          <w:lang w:eastAsia="zh-HK"/>
        </w:rPr>
        <w:t>survey on drug use among students of Hong Kong, researchers find that the prevalence of drug use surged greatly since a</w:t>
      </w:r>
      <w:r w:rsidR="00F410E3">
        <w:rPr>
          <w:rFonts w:ascii="Times New Roman" w:eastAsiaTheme="minorEastAsia" w:hAnsi="Times New Roman"/>
          <w:kern w:val="2"/>
          <w:sz w:val="24"/>
          <w:lang w:eastAsia="zh-HK"/>
        </w:rPr>
        <w:t>ge 15</w:t>
      </w:r>
      <w:r w:rsidRPr="00427FFA">
        <w:rPr>
          <w:rFonts w:ascii="Times New Roman" w:eastAsiaTheme="minorEastAsia" w:hAnsi="Times New Roman"/>
          <w:kern w:val="2"/>
          <w:sz w:val="24"/>
          <w:lang w:eastAsia="zh-HK"/>
        </w:rPr>
        <w:t xml:space="preserve">. Younger kids are more likely to be controlled by parents and less likely to go to </w:t>
      </w:r>
      <w:r w:rsidR="00510350">
        <w:rPr>
          <w:rFonts w:ascii="Times New Roman" w:eastAsiaTheme="minorEastAsia" w:hAnsi="Times New Roman"/>
          <w:kern w:val="2"/>
          <w:sz w:val="24"/>
          <w:lang w:eastAsia="zh-HK"/>
        </w:rPr>
        <w:t>Mainland</w:t>
      </w:r>
      <w:r w:rsidRPr="00427FFA">
        <w:rPr>
          <w:rFonts w:ascii="Times New Roman" w:eastAsiaTheme="minorEastAsia" w:hAnsi="Times New Roman"/>
          <w:kern w:val="2"/>
          <w:sz w:val="24"/>
          <w:lang w:eastAsia="zh-HK"/>
        </w:rPr>
        <w:t xml:space="preserve"> China by themselves or with peers.</w:t>
      </w:r>
      <w:r w:rsidR="008818D4">
        <w:rPr>
          <w:rFonts w:ascii="Times New Roman" w:eastAsiaTheme="minorEastAsia" w:hAnsi="Times New Roman"/>
          <w:kern w:val="2"/>
          <w:sz w:val="24"/>
          <w:lang w:eastAsia="zh-HK"/>
        </w:rPr>
        <w:t xml:space="preserve"> </w:t>
      </w:r>
      <w:r w:rsidR="008818D4" w:rsidRPr="008818D4">
        <w:rPr>
          <w:rFonts w:ascii="Times New Roman" w:eastAsiaTheme="minorEastAsia" w:hAnsi="Times New Roman"/>
          <w:kern w:val="2"/>
          <w:sz w:val="24"/>
          <w:highlight w:val="yellow"/>
          <w:lang w:eastAsia="zh-HK"/>
        </w:rPr>
        <w:t>Moreover, t</w:t>
      </w:r>
      <w:r w:rsidR="0081507E" w:rsidRPr="008818D4">
        <w:rPr>
          <w:rFonts w:ascii="Times New Roman" w:eastAsiaTheme="minorEastAsia" w:hAnsi="Times New Roman"/>
          <w:kern w:val="2"/>
          <w:sz w:val="24"/>
          <w:highlight w:val="yellow"/>
          <w:lang w:eastAsia="zh-HK"/>
        </w:rPr>
        <w:t xml:space="preserve">he </w:t>
      </w:r>
      <w:r w:rsidR="008818D4" w:rsidRPr="008818D4">
        <w:rPr>
          <w:rFonts w:ascii="Times New Roman" w:eastAsiaTheme="minorEastAsia" w:hAnsi="Times New Roman"/>
          <w:kern w:val="2"/>
          <w:sz w:val="24"/>
          <w:highlight w:val="yellow"/>
          <w:lang w:eastAsia="zh-HK"/>
        </w:rPr>
        <w:t xml:space="preserve">2002-2011 report from Central </w:t>
      </w:r>
      <w:r w:rsidR="008818D4" w:rsidRPr="008818D4">
        <w:rPr>
          <w:rFonts w:ascii="Times New Roman" w:eastAsiaTheme="minorEastAsia" w:hAnsi="Times New Roman"/>
          <w:kern w:val="2"/>
          <w:sz w:val="24"/>
          <w:highlight w:val="yellow"/>
          <w:lang w:eastAsia="zh-HK"/>
        </w:rPr>
        <w:lastRenderedPageBreak/>
        <w:t>Registry of Drug Abuse</w:t>
      </w:r>
      <w:r w:rsidR="008818D4">
        <w:rPr>
          <w:rFonts w:ascii="Times New Roman" w:eastAsiaTheme="minorEastAsia" w:hAnsi="Times New Roman"/>
          <w:kern w:val="2"/>
          <w:sz w:val="24"/>
          <w:highlight w:val="yellow"/>
          <w:lang w:eastAsia="zh-HK"/>
        </w:rPr>
        <w:t xml:space="preserve"> indicates that males aged 51+ and females aged 41+ have </w:t>
      </w:r>
      <w:r w:rsidR="008A330B">
        <w:rPr>
          <w:rFonts w:ascii="Times New Roman" w:eastAsiaTheme="minorEastAsia" w:hAnsi="Times New Roman"/>
          <w:kern w:val="2"/>
          <w:sz w:val="24"/>
          <w:highlight w:val="yellow"/>
          <w:lang w:eastAsia="zh-HK"/>
        </w:rPr>
        <w:t xml:space="preserve">extremely </w:t>
      </w:r>
      <w:r w:rsidR="008818D4">
        <w:rPr>
          <w:rFonts w:ascii="Times New Roman" w:eastAsiaTheme="minorEastAsia" w:hAnsi="Times New Roman"/>
          <w:kern w:val="2"/>
          <w:sz w:val="24"/>
          <w:highlight w:val="yellow"/>
          <w:lang w:eastAsia="zh-HK"/>
        </w:rPr>
        <w:t>low risks to be drug abusers (Table 1b).</w:t>
      </w:r>
      <w:r w:rsidR="00CE15C3" w:rsidRPr="00CE15C3">
        <w:rPr>
          <w:rStyle w:val="FootnoteReference"/>
          <w:rFonts w:ascii="Times New Roman" w:hAnsi="Times New Roman"/>
          <w:highlight w:val="yellow"/>
          <w:lang w:eastAsia="zh-HK"/>
        </w:rPr>
        <w:footnoteReference w:id="13"/>
      </w:r>
      <w:r w:rsidR="008818D4" w:rsidRPr="00CE15C3">
        <w:rPr>
          <w:rFonts w:ascii="Times New Roman" w:eastAsiaTheme="minorEastAsia" w:hAnsi="Times New Roman"/>
          <w:kern w:val="2"/>
          <w:sz w:val="24"/>
          <w:highlight w:val="yellow"/>
          <w:lang w:eastAsia="zh-HK"/>
        </w:rPr>
        <w:t xml:space="preserve">  </w:t>
      </w:r>
      <w:r w:rsidR="008818D4" w:rsidRPr="002B1D92">
        <w:rPr>
          <w:rFonts w:ascii="Times New Roman" w:eastAsiaTheme="minorEastAsia" w:hAnsi="Times New Roman"/>
          <w:kern w:val="2"/>
          <w:sz w:val="24"/>
          <w:highlight w:val="yellow"/>
          <w:lang w:eastAsia="zh-HK"/>
        </w:rPr>
        <w:t>In the present survey, w</w:t>
      </w:r>
      <w:r w:rsidRPr="002B1D92">
        <w:rPr>
          <w:rFonts w:ascii="Times New Roman" w:eastAsiaTheme="minorEastAsia" w:hAnsi="Times New Roman"/>
          <w:kern w:val="2"/>
          <w:sz w:val="24"/>
          <w:highlight w:val="yellow"/>
          <w:lang w:eastAsia="zh-HK"/>
        </w:rPr>
        <w:t xml:space="preserve">e thus focus on </w:t>
      </w:r>
      <w:r w:rsidR="008818D4" w:rsidRPr="002B1D92">
        <w:rPr>
          <w:rFonts w:ascii="Times New Roman" w:eastAsiaTheme="minorEastAsia" w:hAnsi="Times New Roman"/>
          <w:kern w:val="2"/>
          <w:sz w:val="24"/>
          <w:highlight w:val="yellow"/>
          <w:lang w:eastAsia="zh-HK"/>
        </w:rPr>
        <w:t>female travelers aged 15-40 and male travelers aged 15-50</w:t>
      </w:r>
      <w:r w:rsidRPr="002B1D92">
        <w:rPr>
          <w:rFonts w:ascii="Times New Roman" w:eastAsiaTheme="minorEastAsia" w:hAnsi="Times New Roman"/>
          <w:kern w:val="2"/>
          <w:sz w:val="24"/>
          <w:highlight w:val="yellow"/>
          <w:lang w:eastAsia="zh-HK"/>
        </w:rPr>
        <w:t>.</w:t>
      </w:r>
      <w:r w:rsidRPr="00427FFA">
        <w:rPr>
          <w:rFonts w:ascii="Times New Roman" w:eastAsiaTheme="minorEastAsia" w:hAnsi="Times New Roman"/>
          <w:kern w:val="2"/>
          <w:sz w:val="24"/>
          <w:lang w:eastAsia="zh-HK"/>
        </w:rPr>
        <w:t xml:space="preserve"> Respondents will be invited to participate in the study when they returned to Hong Kong from </w:t>
      </w:r>
      <w:r w:rsidR="00510350">
        <w:rPr>
          <w:rFonts w:ascii="Times New Roman" w:eastAsiaTheme="minorEastAsia" w:hAnsi="Times New Roman"/>
          <w:kern w:val="2"/>
          <w:sz w:val="24"/>
          <w:lang w:eastAsia="zh-HK"/>
        </w:rPr>
        <w:t>Mainland</w:t>
      </w:r>
      <w:r w:rsidRPr="00427FFA">
        <w:rPr>
          <w:rFonts w:ascii="Times New Roman" w:eastAsiaTheme="minorEastAsia" w:hAnsi="Times New Roman"/>
          <w:kern w:val="2"/>
          <w:sz w:val="24"/>
          <w:lang w:eastAsia="zh-HK"/>
        </w:rPr>
        <w:t xml:space="preserve"> China via the L</w:t>
      </w:r>
      <w:r w:rsidR="00EF139F">
        <w:rPr>
          <w:rFonts w:ascii="Times New Roman" w:eastAsiaTheme="minorEastAsia" w:hAnsi="Times New Roman"/>
          <w:kern w:val="2"/>
          <w:sz w:val="24"/>
          <w:lang w:eastAsia="zh-HK"/>
        </w:rPr>
        <w:t>o</w:t>
      </w:r>
      <w:r w:rsidRPr="00427FFA">
        <w:rPr>
          <w:rFonts w:ascii="Times New Roman" w:eastAsiaTheme="minorEastAsia" w:hAnsi="Times New Roman"/>
          <w:kern w:val="2"/>
          <w:sz w:val="24"/>
          <w:lang w:eastAsia="zh-HK"/>
        </w:rPr>
        <w:t xml:space="preserve"> Wu, </w:t>
      </w:r>
      <w:proofErr w:type="spellStart"/>
      <w:r w:rsidRPr="00427FFA">
        <w:rPr>
          <w:rFonts w:ascii="Times New Roman" w:eastAsiaTheme="minorEastAsia" w:hAnsi="Times New Roman"/>
          <w:kern w:val="2"/>
          <w:sz w:val="24"/>
          <w:lang w:eastAsia="zh-HK"/>
        </w:rPr>
        <w:t>Lok</w:t>
      </w:r>
      <w:proofErr w:type="spellEnd"/>
      <w:r w:rsidRPr="00427FFA">
        <w:rPr>
          <w:rFonts w:ascii="Times New Roman" w:eastAsiaTheme="minorEastAsia" w:hAnsi="Times New Roman"/>
          <w:kern w:val="2"/>
          <w:sz w:val="24"/>
          <w:lang w:eastAsia="zh-HK"/>
        </w:rPr>
        <w:t xml:space="preserve"> Ma Chau, and </w:t>
      </w:r>
      <w:proofErr w:type="spellStart"/>
      <w:r w:rsidRPr="00427FFA">
        <w:rPr>
          <w:rFonts w:ascii="Times New Roman" w:eastAsiaTheme="minorEastAsia" w:hAnsi="Times New Roman"/>
          <w:kern w:val="2"/>
          <w:sz w:val="24"/>
          <w:lang w:eastAsia="zh-HK"/>
        </w:rPr>
        <w:t>Huanggang</w:t>
      </w:r>
      <w:proofErr w:type="spellEnd"/>
      <w:r w:rsidRPr="00427FFA">
        <w:rPr>
          <w:rFonts w:ascii="Times New Roman" w:eastAsiaTheme="minorEastAsia" w:hAnsi="Times New Roman"/>
          <w:kern w:val="2"/>
          <w:sz w:val="24"/>
          <w:lang w:eastAsia="zh-HK"/>
        </w:rPr>
        <w:t xml:space="preserve"> checkpoint, the major three checkpoints for pedestrians between Hong Kong and Shenzhen. </w:t>
      </w:r>
      <w:r w:rsidR="008A330B" w:rsidRPr="00FC6C3D">
        <w:rPr>
          <w:rFonts w:ascii="Times New Roman" w:eastAsiaTheme="minorEastAsia" w:hAnsi="Times New Roman"/>
          <w:kern w:val="2"/>
          <w:sz w:val="24"/>
          <w:highlight w:val="lightGray"/>
          <w:lang w:eastAsia="zh-HK"/>
        </w:rPr>
        <w:t xml:space="preserve">Such type of </w:t>
      </w:r>
      <w:r w:rsidR="00C043F1" w:rsidRPr="00FC6C3D">
        <w:rPr>
          <w:rFonts w:ascii="Times New Roman" w:eastAsiaTheme="minorEastAsia" w:hAnsi="Times New Roman"/>
          <w:kern w:val="2"/>
          <w:sz w:val="24"/>
          <w:highlight w:val="lightGray"/>
          <w:lang w:eastAsia="zh-HK"/>
        </w:rPr>
        <w:t xml:space="preserve">nonprobability </w:t>
      </w:r>
      <w:r w:rsidR="008A330B" w:rsidRPr="00FC6C3D">
        <w:rPr>
          <w:rFonts w:ascii="Times New Roman" w:eastAsiaTheme="minorEastAsia" w:hAnsi="Times New Roman"/>
          <w:kern w:val="2"/>
          <w:sz w:val="24"/>
          <w:highlight w:val="lightGray"/>
          <w:lang w:eastAsia="zh-HK"/>
        </w:rPr>
        <w:t xml:space="preserve">convenience sampling </w:t>
      </w:r>
      <w:r w:rsidR="00C043F1" w:rsidRPr="00FC6C3D">
        <w:rPr>
          <w:rFonts w:ascii="Times New Roman" w:eastAsiaTheme="minorEastAsia" w:hAnsi="Times New Roman"/>
          <w:kern w:val="2"/>
          <w:sz w:val="24"/>
          <w:highlight w:val="lightGray"/>
          <w:lang w:eastAsia="zh-HK"/>
        </w:rPr>
        <w:t>method has been</w:t>
      </w:r>
      <w:r w:rsidR="00F321CD" w:rsidRPr="00FC6C3D">
        <w:rPr>
          <w:rFonts w:ascii="Times New Roman" w:eastAsiaTheme="minorEastAsia" w:hAnsi="Times New Roman"/>
          <w:kern w:val="2"/>
          <w:sz w:val="24"/>
          <w:highlight w:val="lightGray"/>
          <w:lang w:eastAsia="zh-HK"/>
        </w:rPr>
        <w:t xml:space="preserve"> adopted in previous </w:t>
      </w:r>
      <w:r w:rsidR="00C73D63" w:rsidRPr="00FC6C3D">
        <w:rPr>
          <w:rFonts w:ascii="Times New Roman" w:eastAsiaTheme="minorEastAsia" w:hAnsi="Times New Roman"/>
          <w:kern w:val="2"/>
          <w:sz w:val="24"/>
          <w:highlight w:val="lightGray"/>
          <w:lang w:eastAsia="zh-HK"/>
        </w:rPr>
        <w:t>survey</w:t>
      </w:r>
      <w:r w:rsidR="00F321CD" w:rsidRPr="00FC6C3D">
        <w:rPr>
          <w:rFonts w:ascii="Times New Roman" w:eastAsiaTheme="minorEastAsia" w:hAnsi="Times New Roman"/>
          <w:kern w:val="2"/>
          <w:sz w:val="24"/>
          <w:highlight w:val="lightGray"/>
          <w:lang w:eastAsia="zh-HK"/>
        </w:rPr>
        <w:t xml:space="preserve">s </w:t>
      </w:r>
      <w:r w:rsidR="00993F37" w:rsidRPr="00FC6C3D">
        <w:rPr>
          <w:rFonts w:ascii="Times New Roman" w:eastAsiaTheme="minorEastAsia" w:hAnsi="Times New Roman"/>
          <w:kern w:val="2"/>
          <w:sz w:val="24"/>
          <w:highlight w:val="lightGray"/>
          <w:lang w:eastAsia="zh-HK"/>
        </w:rPr>
        <w:t xml:space="preserve">concerning cross-border </w:t>
      </w:r>
      <w:r w:rsidR="00F321CD" w:rsidRPr="00FC6C3D">
        <w:rPr>
          <w:rFonts w:ascii="Times New Roman" w:eastAsiaTheme="minorEastAsia" w:hAnsi="Times New Roman"/>
          <w:kern w:val="2"/>
          <w:sz w:val="24"/>
          <w:highlight w:val="lightGray"/>
          <w:lang w:eastAsia="zh-HK"/>
        </w:rPr>
        <w:t xml:space="preserve">public health issues (Lange and </w:t>
      </w:r>
      <w:proofErr w:type="spellStart"/>
      <w:r w:rsidR="00F321CD" w:rsidRPr="00FC6C3D">
        <w:rPr>
          <w:rFonts w:ascii="Times New Roman" w:eastAsiaTheme="minorEastAsia" w:hAnsi="Times New Roman"/>
          <w:kern w:val="2"/>
          <w:sz w:val="24"/>
          <w:highlight w:val="lightGray"/>
          <w:lang w:eastAsia="zh-HK"/>
        </w:rPr>
        <w:t>Voas</w:t>
      </w:r>
      <w:proofErr w:type="spellEnd"/>
      <w:r w:rsidR="00F321CD" w:rsidRPr="00FC6C3D">
        <w:rPr>
          <w:rFonts w:ascii="Times New Roman" w:eastAsiaTheme="minorEastAsia" w:hAnsi="Times New Roman"/>
          <w:kern w:val="2"/>
          <w:sz w:val="24"/>
          <w:highlight w:val="lightGray"/>
          <w:lang w:eastAsia="zh-HK"/>
        </w:rPr>
        <w:t xml:space="preserve"> 2000</w:t>
      </w:r>
      <w:r w:rsidR="00F321CD" w:rsidRPr="00FC6C3D">
        <w:rPr>
          <w:rStyle w:val="FootnoteReference"/>
          <w:rFonts w:ascii="Times New Roman" w:eastAsiaTheme="minorEastAsia" w:hAnsi="Times New Roman"/>
          <w:kern w:val="2"/>
          <w:sz w:val="24"/>
          <w:highlight w:val="lightGray"/>
          <w:lang w:eastAsia="zh-HK"/>
        </w:rPr>
        <w:footnoteReference w:id="14"/>
      </w:r>
      <w:r w:rsidR="00F321CD" w:rsidRPr="00FC6C3D">
        <w:rPr>
          <w:rFonts w:ascii="Times New Roman" w:eastAsiaTheme="minorEastAsia" w:hAnsi="Times New Roman"/>
          <w:kern w:val="2"/>
          <w:sz w:val="24"/>
          <w:highlight w:val="lightGray"/>
          <w:lang w:eastAsia="zh-HK"/>
        </w:rPr>
        <w:t>; Lau and Wong 2000</w:t>
      </w:r>
      <w:r w:rsidR="00F321CD" w:rsidRPr="00FC6C3D">
        <w:rPr>
          <w:rStyle w:val="FootnoteReference"/>
          <w:rFonts w:ascii="Times New Roman" w:eastAsiaTheme="minorEastAsia" w:hAnsi="Times New Roman"/>
          <w:kern w:val="2"/>
          <w:sz w:val="24"/>
          <w:highlight w:val="lightGray"/>
          <w:lang w:eastAsia="zh-HK"/>
        </w:rPr>
        <w:footnoteReference w:id="15"/>
      </w:r>
      <w:r w:rsidR="00F321CD" w:rsidRPr="00FC6C3D">
        <w:rPr>
          <w:rFonts w:ascii="Times New Roman" w:eastAsiaTheme="minorEastAsia" w:hAnsi="Times New Roman"/>
          <w:kern w:val="2"/>
          <w:sz w:val="24"/>
          <w:highlight w:val="lightGray"/>
          <w:lang w:eastAsia="zh-HK"/>
        </w:rPr>
        <w:t>; Lau et al. 2004</w:t>
      </w:r>
      <w:r w:rsidR="00F321CD" w:rsidRPr="00FC6C3D">
        <w:rPr>
          <w:rStyle w:val="FootnoteReference"/>
          <w:rFonts w:ascii="Times New Roman" w:eastAsiaTheme="minorEastAsia" w:hAnsi="Times New Roman"/>
          <w:kern w:val="2"/>
          <w:sz w:val="24"/>
          <w:highlight w:val="lightGray"/>
          <w:lang w:eastAsia="zh-HK"/>
        </w:rPr>
        <w:footnoteReference w:id="16"/>
      </w:r>
      <w:r w:rsidR="00F321CD" w:rsidRPr="00FC6C3D">
        <w:rPr>
          <w:rFonts w:ascii="Times New Roman" w:eastAsiaTheme="minorEastAsia" w:hAnsi="Times New Roman"/>
          <w:kern w:val="2"/>
          <w:sz w:val="24"/>
          <w:highlight w:val="lightGray"/>
          <w:lang w:eastAsia="zh-HK"/>
        </w:rPr>
        <w:t>; Lau, et al. 2007</w:t>
      </w:r>
      <w:r w:rsidR="00F321CD" w:rsidRPr="00FC6C3D">
        <w:rPr>
          <w:rStyle w:val="FootnoteReference"/>
          <w:rFonts w:ascii="Times New Roman" w:eastAsiaTheme="minorEastAsia" w:hAnsi="Times New Roman"/>
          <w:kern w:val="2"/>
          <w:sz w:val="24"/>
          <w:highlight w:val="lightGray"/>
          <w:lang w:eastAsia="zh-HK"/>
        </w:rPr>
        <w:footnoteReference w:id="17"/>
      </w:r>
      <w:r w:rsidR="00F321CD" w:rsidRPr="00FC6C3D">
        <w:rPr>
          <w:rFonts w:ascii="Times New Roman" w:eastAsiaTheme="minorEastAsia" w:hAnsi="Times New Roman"/>
          <w:kern w:val="2"/>
          <w:sz w:val="24"/>
          <w:highlight w:val="lightGray"/>
          <w:lang w:eastAsia="zh-HK"/>
        </w:rPr>
        <w:t>)</w:t>
      </w:r>
      <w:r w:rsidR="008A330B" w:rsidRPr="00FC6C3D">
        <w:rPr>
          <w:rFonts w:ascii="Times New Roman" w:eastAsiaTheme="minorEastAsia" w:hAnsi="Times New Roman"/>
          <w:kern w:val="2"/>
          <w:sz w:val="24"/>
          <w:highlight w:val="lightGray"/>
          <w:lang w:eastAsia="zh-HK"/>
        </w:rPr>
        <w:t>.</w:t>
      </w:r>
      <w:r w:rsidR="00993F37" w:rsidRPr="00FC6C3D">
        <w:rPr>
          <w:rFonts w:ascii="Times New Roman" w:eastAsiaTheme="minorEastAsia" w:hAnsi="Times New Roman"/>
          <w:kern w:val="2"/>
          <w:sz w:val="24"/>
          <w:highlight w:val="lightGray"/>
          <w:lang w:eastAsia="zh-HK"/>
        </w:rPr>
        <w:t xml:space="preserve"> For instance,</w:t>
      </w:r>
      <w:r w:rsidR="008A330B" w:rsidRPr="00FC6C3D">
        <w:rPr>
          <w:rFonts w:ascii="Times New Roman" w:eastAsiaTheme="minorEastAsia" w:hAnsi="Times New Roman"/>
          <w:kern w:val="2"/>
          <w:sz w:val="24"/>
          <w:highlight w:val="lightGray"/>
          <w:lang w:eastAsia="zh-HK"/>
        </w:rPr>
        <w:t xml:space="preserve"> </w:t>
      </w:r>
      <w:r w:rsidR="00993F37" w:rsidRPr="00FC6C3D">
        <w:rPr>
          <w:rFonts w:ascii="Times New Roman" w:eastAsiaTheme="minorEastAsia" w:hAnsi="Times New Roman"/>
          <w:kern w:val="2"/>
          <w:sz w:val="24"/>
          <w:highlight w:val="lightGray"/>
          <w:lang w:eastAsia="zh-HK"/>
        </w:rPr>
        <w:t>in a large scale survey conducted in 2002 concerning cross-boundary substance use among Hong Kong Chinese young adults</w:t>
      </w:r>
      <w:r w:rsidR="00832F4B" w:rsidRPr="00FC6C3D">
        <w:rPr>
          <w:rFonts w:ascii="Times New Roman" w:eastAsiaTheme="minorEastAsia" w:hAnsi="Times New Roman"/>
          <w:kern w:val="2"/>
          <w:sz w:val="24"/>
          <w:highlight w:val="lightGray"/>
          <w:lang w:eastAsia="zh-HK"/>
        </w:rPr>
        <w:t xml:space="preserve">, </w:t>
      </w:r>
      <w:r w:rsidR="00573545" w:rsidRPr="00FC6C3D">
        <w:rPr>
          <w:rFonts w:ascii="Times New Roman" w:eastAsiaTheme="minorEastAsia" w:hAnsi="Times New Roman"/>
          <w:kern w:val="2"/>
          <w:sz w:val="24"/>
          <w:highlight w:val="lightGray"/>
          <w:lang w:eastAsia="zh-HK"/>
        </w:rPr>
        <w:t>the convenience sample contained</w:t>
      </w:r>
      <w:r w:rsidR="00EF139F" w:rsidRPr="00FC6C3D">
        <w:rPr>
          <w:rFonts w:ascii="Times New Roman" w:eastAsiaTheme="minorEastAsia" w:hAnsi="Times New Roman"/>
          <w:kern w:val="2"/>
          <w:sz w:val="24"/>
          <w:highlight w:val="lightGray"/>
          <w:lang w:eastAsia="zh-HK"/>
        </w:rPr>
        <w:t xml:space="preserve"> </w:t>
      </w:r>
      <w:r w:rsidR="00832F4B" w:rsidRPr="00FC6C3D">
        <w:rPr>
          <w:rFonts w:ascii="Times New Roman" w:eastAsiaTheme="minorEastAsia" w:hAnsi="Times New Roman"/>
          <w:kern w:val="2"/>
          <w:sz w:val="24"/>
          <w:highlight w:val="lightGray"/>
          <w:lang w:eastAsia="zh-HK"/>
        </w:rPr>
        <w:t xml:space="preserve">11,479 </w:t>
      </w:r>
      <w:r w:rsidR="00EF139F" w:rsidRPr="00FC6C3D">
        <w:rPr>
          <w:rFonts w:ascii="Times New Roman" w:eastAsiaTheme="minorEastAsia" w:hAnsi="Times New Roman"/>
          <w:kern w:val="2"/>
          <w:sz w:val="24"/>
          <w:highlight w:val="lightGray"/>
          <w:lang w:eastAsia="zh-HK"/>
        </w:rPr>
        <w:t xml:space="preserve">cross-border </w:t>
      </w:r>
      <w:r w:rsidR="00573545" w:rsidRPr="00FC6C3D">
        <w:rPr>
          <w:rFonts w:ascii="Times New Roman" w:eastAsiaTheme="minorEastAsia" w:hAnsi="Times New Roman"/>
          <w:kern w:val="2"/>
          <w:sz w:val="24"/>
          <w:highlight w:val="lightGray"/>
          <w:lang w:eastAsia="zh-HK"/>
        </w:rPr>
        <w:t>travelers (</w:t>
      </w:r>
      <w:r w:rsidR="00C043F1" w:rsidRPr="00FC6C3D">
        <w:rPr>
          <w:rFonts w:ascii="Times New Roman" w:eastAsiaTheme="minorEastAsia" w:hAnsi="Times New Roman"/>
          <w:kern w:val="2"/>
          <w:sz w:val="24"/>
          <w:highlight w:val="lightGray"/>
          <w:lang w:eastAsia="zh-HK"/>
        </w:rPr>
        <w:t xml:space="preserve">though </w:t>
      </w:r>
      <w:r w:rsidR="00573545" w:rsidRPr="00FC6C3D">
        <w:rPr>
          <w:rFonts w:ascii="Times New Roman" w:eastAsiaTheme="minorEastAsia" w:hAnsi="Times New Roman"/>
          <w:kern w:val="2"/>
          <w:sz w:val="24"/>
          <w:highlight w:val="lightGray"/>
          <w:lang w:eastAsia="zh-HK"/>
        </w:rPr>
        <w:t xml:space="preserve">very few </w:t>
      </w:r>
      <w:r w:rsidR="00C043F1" w:rsidRPr="00FC6C3D">
        <w:rPr>
          <w:rFonts w:ascii="Times New Roman" w:eastAsiaTheme="minorEastAsia" w:hAnsi="Times New Roman"/>
          <w:kern w:val="2"/>
          <w:sz w:val="24"/>
          <w:highlight w:val="lightGray"/>
          <w:lang w:eastAsia="zh-HK"/>
        </w:rPr>
        <w:t>were</w:t>
      </w:r>
      <w:r w:rsidR="00573545" w:rsidRPr="00FC6C3D">
        <w:rPr>
          <w:rFonts w:ascii="Times New Roman" w:eastAsiaTheme="minorEastAsia" w:hAnsi="Times New Roman"/>
          <w:kern w:val="2"/>
          <w:sz w:val="24"/>
          <w:highlight w:val="lightGray"/>
          <w:lang w:eastAsia="zh-HK"/>
        </w:rPr>
        <w:t xml:space="preserve"> drug users)</w:t>
      </w:r>
      <w:r w:rsidR="00EF139F" w:rsidRPr="00FC6C3D">
        <w:rPr>
          <w:rFonts w:ascii="Times New Roman" w:eastAsiaTheme="minorEastAsia" w:hAnsi="Times New Roman"/>
          <w:kern w:val="2"/>
          <w:sz w:val="24"/>
          <w:highlight w:val="lightGray"/>
          <w:lang w:eastAsia="zh-HK"/>
        </w:rPr>
        <w:t xml:space="preserve"> and more than 50</w:t>
      </w:r>
      <w:r w:rsidR="00573545" w:rsidRPr="00FC6C3D">
        <w:rPr>
          <w:rFonts w:ascii="Times New Roman" w:eastAsiaTheme="minorEastAsia" w:hAnsi="Times New Roman"/>
          <w:kern w:val="2"/>
          <w:sz w:val="24"/>
          <w:highlight w:val="lightGray"/>
          <w:lang w:eastAsia="zh-HK"/>
        </w:rPr>
        <w:t>% of the</w:t>
      </w:r>
      <w:r w:rsidR="00C043F1" w:rsidRPr="00FC6C3D">
        <w:rPr>
          <w:rFonts w:ascii="Times New Roman" w:eastAsiaTheme="minorEastAsia" w:hAnsi="Times New Roman"/>
          <w:kern w:val="2"/>
          <w:sz w:val="24"/>
          <w:highlight w:val="lightGray"/>
          <w:lang w:eastAsia="zh-HK"/>
        </w:rPr>
        <w:t xml:space="preserve"> respondents</w:t>
      </w:r>
      <w:r w:rsidR="00573545" w:rsidRPr="00FC6C3D">
        <w:rPr>
          <w:rFonts w:ascii="Times New Roman" w:eastAsiaTheme="minorEastAsia" w:hAnsi="Times New Roman"/>
          <w:kern w:val="2"/>
          <w:sz w:val="24"/>
          <w:highlight w:val="lightGray"/>
          <w:lang w:eastAsia="zh-HK"/>
        </w:rPr>
        <w:t xml:space="preserve"> were</w:t>
      </w:r>
      <w:r w:rsidR="00EF139F" w:rsidRPr="00FC6C3D">
        <w:rPr>
          <w:rFonts w:ascii="Times New Roman" w:eastAsiaTheme="minorEastAsia" w:hAnsi="Times New Roman"/>
          <w:kern w:val="2"/>
          <w:sz w:val="24"/>
          <w:highlight w:val="lightGray"/>
          <w:lang w:eastAsia="zh-HK"/>
        </w:rPr>
        <w:t xml:space="preserve"> recruited at Lo Wu</w:t>
      </w:r>
      <w:r w:rsidR="00832F4B" w:rsidRPr="00FC6C3D">
        <w:rPr>
          <w:rFonts w:ascii="Times New Roman" w:eastAsiaTheme="minorEastAsia" w:hAnsi="Times New Roman"/>
          <w:kern w:val="2"/>
          <w:sz w:val="24"/>
          <w:highlight w:val="lightGray"/>
          <w:lang w:eastAsia="zh-HK"/>
        </w:rPr>
        <w:t xml:space="preserve"> </w:t>
      </w:r>
      <w:r w:rsidR="00EF139F" w:rsidRPr="00FC6C3D">
        <w:rPr>
          <w:rFonts w:ascii="Times New Roman" w:eastAsiaTheme="minorEastAsia" w:hAnsi="Times New Roman"/>
          <w:kern w:val="2"/>
          <w:sz w:val="24"/>
          <w:highlight w:val="lightGray"/>
          <w:lang w:eastAsia="zh-HK"/>
        </w:rPr>
        <w:t>checkpoint</w:t>
      </w:r>
      <w:r w:rsidR="00832F4B" w:rsidRPr="00FC6C3D">
        <w:rPr>
          <w:rFonts w:ascii="Times New Roman" w:eastAsiaTheme="minorEastAsia" w:hAnsi="Times New Roman"/>
          <w:kern w:val="2"/>
          <w:sz w:val="24"/>
          <w:highlight w:val="lightGray"/>
          <w:lang w:eastAsia="zh-HK"/>
        </w:rPr>
        <w:t xml:space="preserve"> </w:t>
      </w:r>
      <w:r w:rsidR="00993F37" w:rsidRPr="00FC6C3D">
        <w:rPr>
          <w:rFonts w:ascii="Times New Roman" w:eastAsiaTheme="minorEastAsia" w:hAnsi="Times New Roman"/>
          <w:kern w:val="2"/>
          <w:sz w:val="24"/>
          <w:highlight w:val="lightGray"/>
          <w:lang w:eastAsia="zh-HK"/>
        </w:rPr>
        <w:t>(Lau, et al. 2007</w:t>
      </w:r>
      <w:r w:rsidR="00993F37" w:rsidRPr="00FC6C3D">
        <w:rPr>
          <w:rStyle w:val="FootnoteReference"/>
          <w:rFonts w:ascii="Times New Roman" w:eastAsiaTheme="minorEastAsia" w:hAnsi="Times New Roman"/>
          <w:kern w:val="2"/>
          <w:sz w:val="24"/>
          <w:highlight w:val="lightGray"/>
          <w:lang w:eastAsia="zh-HK"/>
        </w:rPr>
        <w:footnoteReference w:id="18"/>
      </w:r>
      <w:r w:rsidR="00993F37" w:rsidRPr="00FC6C3D">
        <w:rPr>
          <w:rFonts w:ascii="Times New Roman" w:eastAsiaTheme="minorEastAsia" w:hAnsi="Times New Roman"/>
          <w:kern w:val="2"/>
          <w:sz w:val="24"/>
          <w:highlight w:val="lightGray"/>
          <w:lang w:eastAsia="zh-HK"/>
        </w:rPr>
        <w:t xml:space="preserve">). </w:t>
      </w:r>
      <w:r w:rsidR="00573545" w:rsidRPr="00FC6C3D">
        <w:rPr>
          <w:rFonts w:ascii="Times New Roman" w:eastAsiaTheme="minorEastAsia" w:hAnsi="Times New Roman"/>
          <w:kern w:val="2"/>
          <w:sz w:val="24"/>
          <w:highlight w:val="lightGray"/>
          <w:lang w:eastAsia="zh-HK"/>
        </w:rPr>
        <w:t xml:space="preserve">These previous studies all agree that although valuable, it is difficult to obtain a generalizable sample to deduct the cross-border drug prevalence since there is not a complete list of cross-border population and researchers could not draw a </w:t>
      </w:r>
      <w:r w:rsidR="00C043F1" w:rsidRPr="00FC6C3D">
        <w:rPr>
          <w:rFonts w:ascii="Times New Roman" w:eastAsiaTheme="minorEastAsia" w:hAnsi="Times New Roman"/>
          <w:kern w:val="2"/>
          <w:sz w:val="24"/>
          <w:highlight w:val="lightGray"/>
          <w:lang w:eastAsia="zh-HK"/>
        </w:rPr>
        <w:t xml:space="preserve">strict </w:t>
      </w:r>
      <w:r w:rsidR="00573545" w:rsidRPr="00FC6C3D">
        <w:rPr>
          <w:rFonts w:ascii="Times New Roman" w:eastAsiaTheme="minorEastAsia" w:hAnsi="Times New Roman"/>
          <w:kern w:val="2"/>
          <w:sz w:val="24"/>
          <w:highlight w:val="lightGray"/>
          <w:lang w:eastAsia="zh-HK"/>
        </w:rPr>
        <w:t xml:space="preserve">random sample based on the list. </w:t>
      </w:r>
      <w:r w:rsidR="00C043F1" w:rsidRPr="00FC6C3D">
        <w:rPr>
          <w:rFonts w:ascii="Times New Roman" w:eastAsiaTheme="minorEastAsia" w:hAnsi="Times New Roman"/>
          <w:kern w:val="2"/>
          <w:sz w:val="24"/>
          <w:highlight w:val="lightGray"/>
          <w:lang w:eastAsia="zh-HK"/>
        </w:rPr>
        <w:t>Therefore, the primary objective of the current proposed research is</w:t>
      </w:r>
      <w:r w:rsidR="00993F37" w:rsidRPr="00FC6C3D">
        <w:rPr>
          <w:rFonts w:ascii="Times New Roman" w:eastAsiaTheme="minorEastAsia" w:hAnsi="Times New Roman"/>
          <w:kern w:val="2"/>
          <w:sz w:val="24"/>
          <w:highlight w:val="lightGray"/>
          <w:lang w:eastAsia="zh-HK"/>
        </w:rPr>
        <w:t xml:space="preserve"> to </w:t>
      </w:r>
      <w:r w:rsidR="00832F4B" w:rsidRPr="00FC6C3D">
        <w:rPr>
          <w:rFonts w:ascii="Times New Roman" w:eastAsiaTheme="minorEastAsia" w:hAnsi="Times New Roman"/>
          <w:kern w:val="2"/>
          <w:sz w:val="24"/>
          <w:highlight w:val="lightGray"/>
          <w:lang w:eastAsia="zh-HK"/>
        </w:rPr>
        <w:t xml:space="preserve">maximize our contact with cross-border travelers </w:t>
      </w:r>
      <w:r w:rsidR="002B6CE2" w:rsidRPr="00FC6C3D">
        <w:rPr>
          <w:rFonts w:ascii="Times New Roman" w:eastAsiaTheme="minorEastAsia" w:hAnsi="Times New Roman"/>
          <w:kern w:val="2"/>
          <w:sz w:val="24"/>
          <w:highlight w:val="lightGray"/>
          <w:lang w:eastAsia="zh-HK"/>
        </w:rPr>
        <w:t xml:space="preserve">who </w:t>
      </w:r>
      <w:r w:rsidR="00C043F1" w:rsidRPr="00FC6C3D">
        <w:rPr>
          <w:rFonts w:ascii="Times New Roman" w:eastAsiaTheme="minorEastAsia" w:hAnsi="Times New Roman"/>
          <w:kern w:val="2"/>
          <w:sz w:val="24"/>
          <w:highlight w:val="lightGray"/>
          <w:lang w:eastAsia="zh-HK"/>
        </w:rPr>
        <w:t>are risky to use drugs</w:t>
      </w:r>
      <w:r w:rsidR="002B6CE2" w:rsidRPr="00FC6C3D">
        <w:rPr>
          <w:rFonts w:ascii="Times New Roman" w:eastAsiaTheme="minorEastAsia" w:hAnsi="Times New Roman"/>
          <w:kern w:val="2"/>
          <w:sz w:val="24"/>
          <w:highlight w:val="lightGray"/>
          <w:lang w:eastAsia="zh-HK"/>
        </w:rPr>
        <w:t xml:space="preserve"> to identify risk factors for their cross-border </w:t>
      </w:r>
      <w:r w:rsidR="00832F4B" w:rsidRPr="00FC6C3D">
        <w:rPr>
          <w:rFonts w:ascii="Times New Roman" w:eastAsiaTheme="minorEastAsia" w:hAnsi="Times New Roman"/>
          <w:kern w:val="2"/>
          <w:sz w:val="24"/>
          <w:highlight w:val="lightGray"/>
          <w:lang w:eastAsia="zh-HK"/>
        </w:rPr>
        <w:t>drug</w:t>
      </w:r>
      <w:r w:rsidR="00C043F1" w:rsidRPr="00FC6C3D">
        <w:rPr>
          <w:rFonts w:ascii="Times New Roman" w:eastAsiaTheme="minorEastAsia" w:hAnsi="Times New Roman"/>
          <w:kern w:val="2"/>
          <w:sz w:val="24"/>
          <w:highlight w:val="lightGray"/>
          <w:lang w:eastAsia="zh-HK"/>
        </w:rPr>
        <w:t>-</w:t>
      </w:r>
      <w:r w:rsidR="00832F4B" w:rsidRPr="00FC6C3D">
        <w:rPr>
          <w:rFonts w:ascii="Times New Roman" w:eastAsiaTheme="minorEastAsia" w:hAnsi="Times New Roman"/>
          <w:kern w:val="2"/>
          <w:sz w:val="24"/>
          <w:highlight w:val="lightGray"/>
          <w:lang w:eastAsia="zh-HK"/>
        </w:rPr>
        <w:t>taking</w:t>
      </w:r>
      <w:r w:rsidR="00C043F1" w:rsidRPr="00FC6C3D">
        <w:rPr>
          <w:rFonts w:ascii="Times New Roman" w:eastAsiaTheme="minorEastAsia" w:hAnsi="Times New Roman"/>
          <w:kern w:val="2"/>
          <w:sz w:val="24"/>
          <w:highlight w:val="lightGray"/>
          <w:lang w:eastAsia="zh-HK"/>
        </w:rPr>
        <w:t xml:space="preserve"> and to collect their knowledge/views on current drug policies as the main target population of these polices</w:t>
      </w:r>
      <w:r w:rsidR="00832F4B" w:rsidRPr="00FC6C3D">
        <w:rPr>
          <w:rFonts w:ascii="Times New Roman" w:eastAsiaTheme="minorEastAsia" w:hAnsi="Times New Roman"/>
          <w:kern w:val="2"/>
          <w:sz w:val="24"/>
          <w:highlight w:val="lightGray"/>
          <w:lang w:eastAsia="zh-HK"/>
        </w:rPr>
        <w:t>.</w:t>
      </w:r>
      <w:r w:rsidR="00EF14ED" w:rsidRPr="00FC6C3D">
        <w:rPr>
          <w:rFonts w:ascii="Times New Roman" w:eastAsiaTheme="minorEastAsia" w:hAnsi="Times New Roman"/>
          <w:kern w:val="2"/>
          <w:sz w:val="24"/>
          <w:highlight w:val="lightGray"/>
          <w:lang w:eastAsia="zh-HK"/>
        </w:rPr>
        <w:t xml:space="preserve"> These risk factors </w:t>
      </w:r>
      <w:r w:rsidR="00C043F1" w:rsidRPr="00FC6C3D">
        <w:rPr>
          <w:rFonts w:ascii="Times New Roman" w:eastAsiaTheme="minorEastAsia" w:hAnsi="Times New Roman"/>
          <w:kern w:val="2"/>
          <w:sz w:val="24"/>
          <w:highlight w:val="lightGray"/>
          <w:lang w:eastAsia="zh-HK"/>
        </w:rPr>
        <w:t>and opinions are possible to</w:t>
      </w:r>
      <w:r w:rsidR="00EF14ED" w:rsidRPr="00FC6C3D">
        <w:rPr>
          <w:rFonts w:ascii="Times New Roman" w:eastAsiaTheme="minorEastAsia" w:hAnsi="Times New Roman"/>
          <w:kern w:val="2"/>
          <w:sz w:val="24"/>
          <w:highlight w:val="lightGray"/>
          <w:lang w:eastAsia="zh-HK"/>
        </w:rPr>
        <w:t xml:space="preserve"> be generalized to larger population</w:t>
      </w:r>
      <w:r w:rsidR="00C043F1" w:rsidRPr="00FC6C3D">
        <w:rPr>
          <w:rFonts w:ascii="Times New Roman" w:eastAsiaTheme="minorEastAsia" w:hAnsi="Times New Roman"/>
          <w:kern w:val="2"/>
          <w:sz w:val="24"/>
          <w:highlight w:val="lightGray"/>
          <w:lang w:eastAsia="zh-HK"/>
        </w:rPr>
        <w:t xml:space="preserve"> and have broad policy implications</w:t>
      </w:r>
      <w:r w:rsidR="00EF14ED" w:rsidRPr="00FC6C3D">
        <w:rPr>
          <w:rFonts w:ascii="Times New Roman" w:eastAsiaTheme="minorEastAsia" w:hAnsi="Times New Roman"/>
          <w:kern w:val="2"/>
          <w:sz w:val="24"/>
          <w:highlight w:val="lightGray"/>
          <w:lang w:eastAsia="zh-HK"/>
        </w:rPr>
        <w:t>.</w:t>
      </w:r>
      <w:r w:rsidR="00832F4B" w:rsidRPr="00FC6C3D">
        <w:rPr>
          <w:rFonts w:ascii="Times New Roman" w:eastAsiaTheme="minorEastAsia" w:hAnsi="Times New Roman"/>
          <w:kern w:val="2"/>
          <w:sz w:val="24"/>
          <w:highlight w:val="lightGray"/>
          <w:lang w:eastAsia="zh-HK"/>
        </w:rPr>
        <w:t xml:space="preserve"> With this in mind</w:t>
      </w:r>
      <w:r w:rsidR="008A330B" w:rsidRPr="00FC6C3D">
        <w:rPr>
          <w:rFonts w:ascii="Times New Roman" w:eastAsiaTheme="minorEastAsia" w:hAnsi="Times New Roman"/>
          <w:kern w:val="2"/>
          <w:sz w:val="24"/>
          <w:highlight w:val="lightGray"/>
          <w:lang w:eastAsia="zh-HK"/>
        </w:rPr>
        <w:t>,</w:t>
      </w:r>
      <w:r w:rsidR="008A330B" w:rsidRPr="00427FFA">
        <w:rPr>
          <w:rFonts w:ascii="Times New Roman" w:eastAsiaTheme="minorEastAsia" w:hAnsi="Times New Roman"/>
          <w:kern w:val="2"/>
          <w:sz w:val="24"/>
          <w:lang w:eastAsia="zh-HK"/>
        </w:rPr>
        <w:t xml:space="preserve"> we will use a rough quota sampling method and train our interviewers to approach fixed percentages of age and gender groups. The quota </w:t>
      </w:r>
      <w:r w:rsidR="008A330B" w:rsidRPr="00427FFA">
        <w:rPr>
          <w:rFonts w:ascii="Times New Roman" w:eastAsiaTheme="minorEastAsia" w:hAnsi="Times New Roman"/>
          <w:kern w:val="2"/>
          <w:sz w:val="24"/>
          <w:lang w:eastAsia="zh-HK"/>
        </w:rPr>
        <w:lastRenderedPageBreak/>
        <w:t>will be mainly based on the age and gender distributions reported in census statistics of Hong Kong.</w:t>
      </w:r>
      <w:r w:rsidR="008A330B">
        <w:rPr>
          <w:rFonts w:ascii="Times New Roman" w:eastAsiaTheme="minorEastAsia" w:hAnsi="Times New Roman"/>
          <w:kern w:val="2"/>
          <w:sz w:val="24"/>
          <w:lang w:eastAsia="zh-HK"/>
        </w:rPr>
        <w:t xml:space="preserve"> </w:t>
      </w:r>
      <w:r w:rsidR="002169A2" w:rsidRPr="008A330B">
        <w:rPr>
          <w:rFonts w:ascii="Times New Roman" w:eastAsiaTheme="minorEastAsia" w:hAnsi="Times New Roman"/>
          <w:kern w:val="2"/>
          <w:sz w:val="24"/>
          <w:highlight w:val="yellow"/>
          <w:lang w:eastAsia="zh-HK"/>
        </w:rPr>
        <w:t xml:space="preserve">To </w:t>
      </w:r>
      <w:r w:rsidR="006A7CA3" w:rsidRPr="008A330B">
        <w:rPr>
          <w:rFonts w:ascii="Times New Roman" w:eastAsiaTheme="minorEastAsia" w:hAnsi="Times New Roman"/>
          <w:kern w:val="2"/>
          <w:sz w:val="24"/>
          <w:highlight w:val="yellow"/>
          <w:lang w:eastAsia="zh-HK"/>
        </w:rPr>
        <w:t xml:space="preserve">ensure recruitment of adequate target drug abusers, </w:t>
      </w:r>
      <w:r w:rsidR="002169A2" w:rsidRPr="008A330B">
        <w:rPr>
          <w:rFonts w:ascii="Times New Roman" w:eastAsiaTheme="minorEastAsia" w:hAnsi="Times New Roman"/>
          <w:kern w:val="2"/>
          <w:sz w:val="24"/>
          <w:highlight w:val="yellow"/>
          <w:lang w:eastAsia="zh-HK"/>
        </w:rPr>
        <w:t>survey interviewers will b</w:t>
      </w:r>
      <w:r w:rsidR="002169A2">
        <w:rPr>
          <w:rFonts w:ascii="Times New Roman" w:eastAsiaTheme="minorEastAsia" w:hAnsi="Times New Roman"/>
          <w:kern w:val="2"/>
          <w:sz w:val="24"/>
          <w:highlight w:val="yellow"/>
          <w:lang w:eastAsia="zh-HK"/>
        </w:rPr>
        <w:t xml:space="preserve">e </w:t>
      </w:r>
      <w:r w:rsidR="0081507E">
        <w:rPr>
          <w:rFonts w:ascii="Times New Roman" w:eastAsiaTheme="minorEastAsia" w:hAnsi="Times New Roman"/>
          <w:kern w:val="2"/>
          <w:sz w:val="24"/>
          <w:highlight w:val="yellow"/>
          <w:lang w:eastAsia="zh-HK"/>
        </w:rPr>
        <w:t xml:space="preserve">only </w:t>
      </w:r>
      <w:r w:rsidR="002169A2">
        <w:rPr>
          <w:rFonts w:ascii="Times New Roman" w:eastAsiaTheme="minorEastAsia" w:hAnsi="Times New Roman"/>
          <w:kern w:val="2"/>
          <w:sz w:val="24"/>
          <w:highlight w:val="yellow"/>
          <w:lang w:eastAsia="zh-HK"/>
        </w:rPr>
        <w:t xml:space="preserve">deployed </w:t>
      </w:r>
      <w:r w:rsidR="0081507E">
        <w:rPr>
          <w:rFonts w:ascii="Times New Roman" w:eastAsiaTheme="minorEastAsia" w:hAnsi="Times New Roman"/>
          <w:kern w:val="2"/>
          <w:sz w:val="24"/>
          <w:highlight w:val="yellow"/>
          <w:lang w:eastAsia="zh-HK"/>
        </w:rPr>
        <w:t xml:space="preserve">to reach eligible respondents at the three checkpoints </w:t>
      </w:r>
      <w:r w:rsidR="008A330B">
        <w:rPr>
          <w:rFonts w:ascii="Times New Roman" w:eastAsiaTheme="minorEastAsia" w:hAnsi="Times New Roman"/>
          <w:kern w:val="2"/>
          <w:sz w:val="24"/>
          <w:highlight w:val="yellow"/>
          <w:lang w:eastAsia="zh-HK"/>
        </w:rPr>
        <w:t>during</w:t>
      </w:r>
      <w:r w:rsidR="0081507E">
        <w:rPr>
          <w:rFonts w:ascii="Times New Roman" w:eastAsiaTheme="minorEastAsia" w:hAnsi="Times New Roman"/>
          <w:kern w:val="2"/>
          <w:sz w:val="24"/>
          <w:highlight w:val="yellow"/>
          <w:lang w:eastAsia="zh-HK"/>
        </w:rPr>
        <w:t xml:space="preserve"> peak-</w:t>
      </w:r>
      <w:r w:rsidR="0081507E" w:rsidRPr="002169A2">
        <w:rPr>
          <w:rFonts w:ascii="Times New Roman" w:eastAsiaTheme="minorEastAsia" w:hAnsi="Times New Roman"/>
          <w:kern w:val="2"/>
          <w:sz w:val="24"/>
          <w:highlight w:val="yellow"/>
          <w:lang w:eastAsia="zh-HK"/>
        </w:rPr>
        <w:t>hour</w:t>
      </w:r>
      <w:r w:rsidR="0081507E">
        <w:rPr>
          <w:rFonts w:ascii="Times New Roman" w:eastAsiaTheme="minorEastAsia" w:hAnsi="Times New Roman"/>
          <w:kern w:val="2"/>
          <w:sz w:val="24"/>
          <w:highlight w:val="yellow"/>
          <w:lang w:eastAsia="zh-HK"/>
        </w:rPr>
        <w:t>s</w:t>
      </w:r>
      <w:r w:rsidR="0081507E" w:rsidRPr="002169A2">
        <w:rPr>
          <w:rFonts w:ascii="Times New Roman" w:eastAsiaTheme="minorEastAsia" w:hAnsi="Times New Roman"/>
          <w:kern w:val="2"/>
          <w:sz w:val="24"/>
          <w:highlight w:val="yellow"/>
          <w:lang w:eastAsia="zh-HK"/>
        </w:rPr>
        <w:t xml:space="preserve"> </w:t>
      </w:r>
      <w:r w:rsidR="002169A2" w:rsidRPr="002169A2">
        <w:rPr>
          <w:rFonts w:ascii="Times New Roman" w:eastAsiaTheme="minorEastAsia" w:hAnsi="Times New Roman"/>
          <w:kern w:val="2"/>
          <w:sz w:val="24"/>
          <w:highlight w:val="yellow"/>
          <w:lang w:eastAsia="zh-HK"/>
        </w:rPr>
        <w:t xml:space="preserve">when cross-border drug </w:t>
      </w:r>
      <w:r w:rsidR="0081507E">
        <w:rPr>
          <w:rFonts w:ascii="Times New Roman" w:eastAsiaTheme="minorEastAsia" w:hAnsi="Times New Roman"/>
          <w:kern w:val="2"/>
          <w:sz w:val="24"/>
          <w:highlight w:val="yellow"/>
          <w:lang w:eastAsia="zh-HK"/>
        </w:rPr>
        <w:t>ab</w:t>
      </w:r>
      <w:r w:rsidR="002169A2" w:rsidRPr="002169A2">
        <w:rPr>
          <w:rFonts w:ascii="Times New Roman" w:eastAsiaTheme="minorEastAsia" w:hAnsi="Times New Roman"/>
          <w:kern w:val="2"/>
          <w:sz w:val="24"/>
          <w:highlight w:val="yellow"/>
          <w:lang w:eastAsia="zh-HK"/>
        </w:rPr>
        <w:t xml:space="preserve">users return to Hong Kong after their </w:t>
      </w:r>
      <w:r w:rsidR="006A7CA3">
        <w:rPr>
          <w:rFonts w:ascii="Times New Roman" w:eastAsiaTheme="minorEastAsia" w:hAnsi="Times New Roman"/>
          <w:kern w:val="2"/>
          <w:sz w:val="24"/>
          <w:highlight w:val="yellow"/>
          <w:lang w:eastAsia="zh-HK"/>
        </w:rPr>
        <w:t xml:space="preserve">possible </w:t>
      </w:r>
      <w:r w:rsidR="002169A2" w:rsidRPr="002169A2">
        <w:rPr>
          <w:rFonts w:ascii="Times New Roman" w:eastAsiaTheme="minorEastAsia" w:hAnsi="Times New Roman"/>
          <w:kern w:val="2"/>
          <w:sz w:val="24"/>
          <w:highlight w:val="yellow"/>
          <w:lang w:eastAsia="zh-HK"/>
        </w:rPr>
        <w:t>consumption of drug</w:t>
      </w:r>
      <w:r w:rsidR="006A7CA3">
        <w:rPr>
          <w:rFonts w:ascii="Times New Roman" w:eastAsiaTheme="minorEastAsia" w:hAnsi="Times New Roman"/>
          <w:kern w:val="2"/>
          <w:sz w:val="24"/>
          <w:highlight w:val="yellow"/>
          <w:lang w:eastAsia="zh-HK"/>
        </w:rPr>
        <w:t>s</w:t>
      </w:r>
      <w:r w:rsidR="002169A2" w:rsidRPr="002169A2">
        <w:rPr>
          <w:rFonts w:ascii="Times New Roman" w:eastAsiaTheme="minorEastAsia" w:hAnsi="Times New Roman"/>
          <w:kern w:val="2"/>
          <w:sz w:val="24"/>
          <w:highlight w:val="yellow"/>
          <w:lang w:eastAsia="zh-HK"/>
        </w:rPr>
        <w:t xml:space="preserve"> in Mainland China. The </w:t>
      </w:r>
      <w:r w:rsidR="002169A2">
        <w:rPr>
          <w:rFonts w:ascii="Times New Roman" w:eastAsiaTheme="minorEastAsia" w:hAnsi="Times New Roman"/>
          <w:kern w:val="2"/>
          <w:sz w:val="24"/>
          <w:highlight w:val="yellow"/>
          <w:lang w:eastAsia="zh-HK"/>
        </w:rPr>
        <w:t>peak-</w:t>
      </w:r>
      <w:r w:rsidR="002169A2" w:rsidRPr="002169A2">
        <w:rPr>
          <w:rFonts w:ascii="Times New Roman" w:eastAsiaTheme="minorEastAsia" w:hAnsi="Times New Roman"/>
          <w:kern w:val="2"/>
          <w:sz w:val="24"/>
          <w:highlight w:val="yellow"/>
          <w:lang w:eastAsia="zh-HK"/>
        </w:rPr>
        <w:t>hour period</w:t>
      </w:r>
      <w:r w:rsidR="006A7CA3">
        <w:rPr>
          <w:rFonts w:ascii="Times New Roman" w:eastAsiaTheme="minorEastAsia" w:hAnsi="Times New Roman"/>
          <w:kern w:val="2"/>
          <w:sz w:val="24"/>
          <w:highlight w:val="yellow"/>
          <w:lang w:eastAsia="zh-HK"/>
        </w:rPr>
        <w:t>s</w:t>
      </w:r>
      <w:r w:rsidR="002169A2" w:rsidRPr="002169A2">
        <w:rPr>
          <w:rFonts w:ascii="Times New Roman" w:eastAsiaTheme="minorEastAsia" w:hAnsi="Times New Roman"/>
          <w:kern w:val="2"/>
          <w:sz w:val="24"/>
          <w:highlight w:val="yellow"/>
          <w:lang w:eastAsia="zh-HK"/>
        </w:rPr>
        <w:t xml:space="preserve"> will be </w:t>
      </w:r>
      <w:r w:rsidR="006A7CA3">
        <w:rPr>
          <w:rFonts w:ascii="Times New Roman" w:eastAsiaTheme="minorEastAsia" w:hAnsi="Times New Roman"/>
          <w:kern w:val="2"/>
          <w:sz w:val="24"/>
          <w:highlight w:val="yellow"/>
          <w:lang w:eastAsia="zh-HK"/>
        </w:rPr>
        <w:t>selected on the basis of our</w:t>
      </w:r>
      <w:r w:rsidR="002169A2" w:rsidRPr="002169A2">
        <w:rPr>
          <w:rFonts w:ascii="Times New Roman" w:eastAsiaTheme="minorEastAsia" w:hAnsi="Times New Roman"/>
          <w:kern w:val="2"/>
          <w:sz w:val="24"/>
          <w:highlight w:val="yellow"/>
          <w:lang w:eastAsia="zh-HK"/>
        </w:rPr>
        <w:t xml:space="preserve"> quali</w:t>
      </w:r>
      <w:r w:rsidR="006A7CA3">
        <w:rPr>
          <w:rFonts w:ascii="Times New Roman" w:eastAsiaTheme="minorEastAsia" w:hAnsi="Times New Roman"/>
          <w:kern w:val="2"/>
          <w:sz w:val="24"/>
          <w:highlight w:val="yellow"/>
          <w:lang w:eastAsia="zh-HK"/>
        </w:rPr>
        <w:t>tative component</w:t>
      </w:r>
      <w:r w:rsidR="002169A2" w:rsidRPr="002169A2">
        <w:rPr>
          <w:rFonts w:ascii="Times New Roman" w:eastAsiaTheme="minorEastAsia" w:hAnsi="Times New Roman"/>
          <w:kern w:val="2"/>
          <w:sz w:val="24"/>
          <w:highlight w:val="yellow"/>
          <w:lang w:eastAsia="zh-HK"/>
        </w:rPr>
        <w:t xml:space="preserve"> which collect such information from experienced drug control officers</w:t>
      </w:r>
      <w:r w:rsidR="006A7CA3">
        <w:rPr>
          <w:rFonts w:ascii="Times New Roman" w:eastAsiaTheme="minorEastAsia" w:hAnsi="Times New Roman"/>
          <w:kern w:val="2"/>
          <w:sz w:val="24"/>
          <w:highlight w:val="yellow"/>
          <w:lang w:eastAsia="zh-HK"/>
        </w:rPr>
        <w:t xml:space="preserve"> and identified drug </w:t>
      </w:r>
      <w:r w:rsidR="0081507E">
        <w:rPr>
          <w:rFonts w:ascii="Times New Roman" w:eastAsiaTheme="minorEastAsia" w:hAnsi="Times New Roman"/>
          <w:kern w:val="2"/>
          <w:sz w:val="24"/>
          <w:highlight w:val="yellow"/>
          <w:lang w:eastAsia="zh-HK"/>
        </w:rPr>
        <w:t>ab</w:t>
      </w:r>
      <w:r w:rsidR="006A7CA3">
        <w:rPr>
          <w:rFonts w:ascii="Times New Roman" w:eastAsiaTheme="minorEastAsia" w:hAnsi="Times New Roman"/>
          <w:kern w:val="2"/>
          <w:sz w:val="24"/>
          <w:highlight w:val="yellow"/>
          <w:lang w:eastAsia="zh-HK"/>
        </w:rPr>
        <w:t>users</w:t>
      </w:r>
      <w:r w:rsidR="002169A2" w:rsidRPr="002169A2">
        <w:rPr>
          <w:rFonts w:ascii="Times New Roman" w:eastAsiaTheme="minorEastAsia" w:hAnsi="Times New Roman"/>
          <w:kern w:val="2"/>
          <w:sz w:val="24"/>
          <w:highlight w:val="yellow"/>
          <w:lang w:eastAsia="zh-HK"/>
        </w:rPr>
        <w:t>.</w:t>
      </w:r>
      <w:r w:rsidR="0081507E">
        <w:rPr>
          <w:rFonts w:ascii="Times New Roman" w:eastAsiaTheme="minorEastAsia" w:hAnsi="Times New Roman"/>
          <w:kern w:val="2"/>
          <w:sz w:val="24"/>
          <w:lang w:eastAsia="zh-HK"/>
        </w:rPr>
        <w:t xml:space="preserve"> </w:t>
      </w:r>
      <w:r w:rsidR="0081507E" w:rsidRPr="006E3FF5">
        <w:rPr>
          <w:rFonts w:ascii="Times New Roman" w:eastAsiaTheme="minorEastAsia" w:hAnsi="Times New Roman"/>
          <w:kern w:val="2"/>
          <w:sz w:val="24"/>
          <w:highlight w:val="yellow"/>
          <w:lang w:eastAsia="zh-HK"/>
        </w:rPr>
        <w:t>For example, if Monday mornings and Sunday evenings are peak hours, we will conduct the survey at these time slots and the interviewers may need around one month (four weekends) to reach 1,500 respondents.</w:t>
      </w:r>
      <w:r w:rsidR="0081507E">
        <w:rPr>
          <w:rFonts w:ascii="Times New Roman" w:eastAsiaTheme="minorEastAsia" w:hAnsi="Times New Roman"/>
          <w:kern w:val="2"/>
          <w:sz w:val="24"/>
          <w:lang w:eastAsia="zh-HK"/>
        </w:rPr>
        <w:t xml:space="preserve"> </w:t>
      </w:r>
      <w:r w:rsidR="008A330B" w:rsidRPr="002B1D92">
        <w:rPr>
          <w:rFonts w:ascii="Times New Roman" w:eastAsiaTheme="minorEastAsia" w:hAnsi="Times New Roman"/>
          <w:kern w:val="2"/>
          <w:sz w:val="24"/>
          <w:highlight w:val="yellow"/>
          <w:lang w:eastAsia="zh-HK"/>
        </w:rPr>
        <w:t>Besides selecting peak hours,</w:t>
      </w:r>
      <w:r w:rsidR="008A330B">
        <w:rPr>
          <w:rFonts w:ascii="Times New Roman" w:eastAsiaTheme="minorEastAsia" w:hAnsi="Times New Roman"/>
          <w:kern w:val="2"/>
          <w:sz w:val="24"/>
          <w:lang w:eastAsia="zh-HK"/>
        </w:rPr>
        <w:t xml:space="preserve"> </w:t>
      </w:r>
      <w:r w:rsidR="008A330B">
        <w:rPr>
          <w:rFonts w:ascii="Times New Roman" w:eastAsiaTheme="minorEastAsia" w:hAnsi="Times New Roman"/>
          <w:kern w:val="2"/>
          <w:sz w:val="24"/>
          <w:highlight w:val="yellow"/>
          <w:lang w:eastAsia="zh-HK"/>
        </w:rPr>
        <w:t>the interviewers will also be trained to identify</w:t>
      </w:r>
      <w:r w:rsidR="008A330B" w:rsidRPr="002169A2">
        <w:rPr>
          <w:rFonts w:ascii="Times New Roman" w:eastAsiaTheme="minorEastAsia" w:hAnsi="Times New Roman"/>
          <w:kern w:val="2"/>
          <w:sz w:val="24"/>
          <w:highlight w:val="yellow"/>
          <w:lang w:eastAsia="zh-HK"/>
        </w:rPr>
        <w:t xml:space="preserve"> the most risky group</w:t>
      </w:r>
      <w:r w:rsidR="008A330B">
        <w:rPr>
          <w:rFonts w:ascii="Times New Roman" w:eastAsiaTheme="minorEastAsia" w:hAnsi="Times New Roman"/>
          <w:kern w:val="2"/>
          <w:sz w:val="24"/>
          <w:highlight w:val="yellow"/>
          <w:lang w:eastAsia="zh-HK"/>
        </w:rPr>
        <w:t>s</w:t>
      </w:r>
      <w:r w:rsidR="008A330B" w:rsidRPr="002169A2">
        <w:rPr>
          <w:rFonts w:ascii="Times New Roman" w:eastAsiaTheme="minorEastAsia" w:hAnsi="Times New Roman"/>
          <w:kern w:val="2"/>
          <w:sz w:val="24"/>
          <w:highlight w:val="yellow"/>
          <w:lang w:eastAsia="zh-HK"/>
        </w:rPr>
        <w:t xml:space="preserve"> based on </w:t>
      </w:r>
      <w:r w:rsidR="008A330B">
        <w:rPr>
          <w:rFonts w:ascii="Times New Roman" w:eastAsiaTheme="minorEastAsia" w:hAnsi="Times New Roman"/>
          <w:kern w:val="2"/>
          <w:sz w:val="24"/>
          <w:highlight w:val="yellow"/>
          <w:lang w:eastAsia="zh-HK"/>
        </w:rPr>
        <w:t>certain</w:t>
      </w:r>
      <w:r w:rsidR="008A330B" w:rsidRPr="002169A2">
        <w:rPr>
          <w:rFonts w:ascii="Times New Roman" w:eastAsiaTheme="minorEastAsia" w:hAnsi="Times New Roman"/>
          <w:kern w:val="2"/>
          <w:sz w:val="24"/>
          <w:highlight w:val="yellow"/>
          <w:lang w:eastAsia="zh-HK"/>
        </w:rPr>
        <w:t xml:space="preserve"> </w:t>
      </w:r>
      <w:r w:rsidR="008A330B">
        <w:rPr>
          <w:rFonts w:ascii="Times New Roman" w:eastAsiaTheme="minorEastAsia" w:hAnsi="Times New Roman"/>
          <w:kern w:val="2"/>
          <w:sz w:val="24"/>
          <w:highlight w:val="yellow"/>
          <w:lang w:eastAsia="zh-HK"/>
        </w:rPr>
        <w:t>behavioral characteristics. Their judgmental criteria are subjective information provided by “experts</w:t>
      </w:r>
      <w:r w:rsidR="008A330B" w:rsidRPr="002B1D92">
        <w:rPr>
          <w:rFonts w:ascii="Times New Roman" w:eastAsiaTheme="minorEastAsia" w:hAnsi="Times New Roman"/>
          <w:kern w:val="2"/>
          <w:sz w:val="24"/>
          <w:highlight w:val="yellow"/>
          <w:lang w:eastAsia="zh-HK"/>
        </w:rPr>
        <w:t xml:space="preserve">”, including drug control </w:t>
      </w:r>
      <w:r w:rsidR="008A330B">
        <w:rPr>
          <w:rFonts w:ascii="Times New Roman" w:eastAsiaTheme="minorEastAsia" w:hAnsi="Times New Roman"/>
          <w:kern w:val="2"/>
          <w:sz w:val="24"/>
          <w:highlight w:val="yellow"/>
          <w:lang w:eastAsia="zh-HK"/>
        </w:rPr>
        <w:t>officers and drug users</w:t>
      </w:r>
      <w:r w:rsidR="008A330B">
        <w:rPr>
          <w:rFonts w:ascii="Times New Roman" w:eastAsiaTheme="minorEastAsia" w:hAnsi="Times New Roman"/>
          <w:kern w:val="2"/>
          <w:sz w:val="24"/>
          <w:lang w:eastAsia="zh-HK"/>
        </w:rPr>
        <w:t xml:space="preserve"> </w:t>
      </w:r>
      <w:r w:rsidR="008A330B" w:rsidRPr="006E3FF5">
        <w:rPr>
          <w:rFonts w:ascii="Times New Roman" w:eastAsiaTheme="minorEastAsia" w:hAnsi="Times New Roman"/>
          <w:kern w:val="2"/>
          <w:sz w:val="24"/>
          <w:highlight w:val="yellow"/>
          <w:lang w:eastAsia="zh-HK"/>
        </w:rPr>
        <w:t xml:space="preserve">in </w:t>
      </w:r>
      <w:r w:rsidR="008A330B">
        <w:rPr>
          <w:rFonts w:ascii="Times New Roman" w:eastAsiaTheme="minorEastAsia" w:hAnsi="Times New Roman"/>
          <w:kern w:val="2"/>
          <w:sz w:val="24"/>
          <w:highlight w:val="yellow"/>
          <w:lang w:eastAsia="zh-HK"/>
        </w:rPr>
        <w:t>our</w:t>
      </w:r>
      <w:r w:rsidR="008A330B" w:rsidRPr="006E3FF5">
        <w:rPr>
          <w:rFonts w:ascii="Times New Roman" w:eastAsiaTheme="minorEastAsia" w:hAnsi="Times New Roman"/>
          <w:kern w:val="2"/>
          <w:sz w:val="24"/>
          <w:highlight w:val="yellow"/>
          <w:lang w:eastAsia="zh-HK"/>
        </w:rPr>
        <w:t xml:space="preserve"> qualitative study. Such purposive sampling is especially useful to select members of a difficult-to-reach, deviant population</w:t>
      </w:r>
      <w:r w:rsidR="00E57692">
        <w:rPr>
          <w:rFonts w:ascii="Times New Roman" w:eastAsiaTheme="minorEastAsia" w:hAnsi="Times New Roman"/>
          <w:kern w:val="2"/>
          <w:sz w:val="24"/>
          <w:highlight w:val="yellow"/>
          <w:lang w:eastAsia="zh-HK"/>
        </w:rPr>
        <w:t xml:space="preserve"> </w:t>
      </w:r>
      <w:r w:rsidR="00E57692" w:rsidRPr="00261BA6">
        <w:rPr>
          <w:rFonts w:ascii="Times New Roman" w:eastAsiaTheme="minorEastAsia" w:hAnsi="Times New Roman"/>
          <w:kern w:val="2"/>
          <w:sz w:val="24"/>
          <w:highlight w:val="yellow"/>
          <w:lang w:eastAsia="zh-HK"/>
        </w:rPr>
        <w:t>especially those involving public health issues</w:t>
      </w:r>
      <w:r w:rsidR="008A330B" w:rsidRPr="006E3FF5">
        <w:rPr>
          <w:rFonts w:ascii="Times New Roman" w:eastAsiaTheme="minorEastAsia" w:hAnsi="Times New Roman"/>
          <w:kern w:val="2"/>
          <w:sz w:val="24"/>
          <w:highlight w:val="yellow"/>
          <w:lang w:eastAsia="zh-HK"/>
        </w:rPr>
        <w:t>.</w:t>
      </w:r>
      <w:r w:rsidR="00CE15C3">
        <w:rPr>
          <w:rStyle w:val="FootnoteReference"/>
          <w:rFonts w:ascii="Times New Roman" w:eastAsiaTheme="minorEastAsia" w:hAnsi="Times New Roman"/>
          <w:kern w:val="2"/>
          <w:sz w:val="24"/>
          <w:highlight w:val="yellow"/>
          <w:lang w:eastAsia="zh-HK"/>
        </w:rPr>
        <w:footnoteReference w:id="19"/>
      </w:r>
      <w:r w:rsidR="008A330B" w:rsidRPr="006E3FF5">
        <w:rPr>
          <w:rFonts w:ascii="Times New Roman" w:eastAsiaTheme="minorEastAsia" w:hAnsi="Times New Roman"/>
          <w:kern w:val="2"/>
          <w:sz w:val="24"/>
          <w:highlight w:val="yellow"/>
          <w:lang w:eastAsia="zh-HK"/>
        </w:rPr>
        <w:t xml:space="preserve"> </w:t>
      </w:r>
      <w:r w:rsidR="002169A2">
        <w:rPr>
          <w:rFonts w:ascii="Times New Roman" w:eastAsiaTheme="minorEastAsia" w:hAnsi="Times New Roman"/>
          <w:kern w:val="2"/>
          <w:sz w:val="24"/>
          <w:lang w:eastAsia="zh-HK"/>
        </w:rPr>
        <w:t xml:space="preserve"> </w:t>
      </w:r>
      <w:r w:rsidR="006E3FF5" w:rsidRPr="006E3FF5">
        <w:rPr>
          <w:rFonts w:ascii="Times New Roman" w:eastAsiaTheme="minorEastAsia" w:hAnsi="Times New Roman"/>
          <w:kern w:val="2"/>
          <w:sz w:val="24"/>
          <w:highlight w:val="yellow"/>
          <w:lang w:eastAsia="zh-HK"/>
        </w:rPr>
        <w:t>With a combination of convenience sampling, quota sampling and purposive sampling, the proposed survey shall be able to locate as many potential cross-border drug users as possible and at the same time improve its representativeness.</w:t>
      </w:r>
      <w:r w:rsidR="006E3FF5">
        <w:rPr>
          <w:rFonts w:ascii="Times New Roman" w:eastAsiaTheme="minorEastAsia" w:hAnsi="Times New Roman"/>
          <w:kern w:val="2"/>
          <w:sz w:val="24"/>
          <w:lang w:eastAsia="zh-HK"/>
        </w:rPr>
        <w:t xml:space="preserve">  </w:t>
      </w:r>
    </w:p>
    <w:p w14:paraId="47D7F423" w14:textId="77777777" w:rsidR="00594C2A" w:rsidRDefault="00594C2A" w:rsidP="00427FFA">
      <w:pPr>
        <w:pStyle w:val="p0"/>
        <w:spacing w:after="0"/>
        <w:rPr>
          <w:rFonts w:ascii="Times New Roman" w:eastAsiaTheme="minorEastAsia" w:hAnsi="Times New Roman"/>
          <w:kern w:val="2"/>
          <w:sz w:val="24"/>
          <w:lang w:eastAsia="zh-HK"/>
        </w:rPr>
      </w:pPr>
    </w:p>
    <w:p w14:paraId="1AD128CA" w14:textId="22A498E4" w:rsidR="00C96B92" w:rsidRDefault="002169A2" w:rsidP="00427FFA">
      <w:pPr>
        <w:pStyle w:val="p0"/>
        <w:spacing w:after="0"/>
        <w:rPr>
          <w:rFonts w:ascii="Times New Roman" w:eastAsiaTheme="minorEastAsia" w:hAnsi="Times New Roman"/>
          <w:kern w:val="2"/>
          <w:sz w:val="24"/>
          <w:lang w:eastAsia="zh-HK"/>
        </w:rPr>
      </w:pPr>
      <w:r w:rsidRPr="00EB5E79">
        <w:rPr>
          <w:rFonts w:ascii="Times New Roman" w:eastAsiaTheme="minorEastAsia" w:hAnsi="Times New Roman"/>
          <w:kern w:val="2"/>
          <w:sz w:val="24"/>
          <w:highlight w:val="yellow"/>
          <w:lang w:eastAsia="zh-HK"/>
        </w:rPr>
        <w:t xml:space="preserve">Given the sensitivity of answering such </w:t>
      </w:r>
      <w:r w:rsidR="00594C2A">
        <w:rPr>
          <w:rFonts w:ascii="Times New Roman" w:eastAsiaTheme="minorEastAsia" w:hAnsi="Times New Roman"/>
          <w:kern w:val="2"/>
          <w:sz w:val="24"/>
          <w:highlight w:val="yellow"/>
          <w:lang w:eastAsia="zh-HK"/>
        </w:rPr>
        <w:t>questions</w:t>
      </w:r>
      <w:r w:rsidRPr="00EB5E79">
        <w:rPr>
          <w:rFonts w:ascii="Times New Roman" w:eastAsiaTheme="minorEastAsia" w:hAnsi="Times New Roman"/>
          <w:kern w:val="2"/>
          <w:sz w:val="24"/>
          <w:highlight w:val="yellow"/>
          <w:lang w:eastAsia="zh-HK"/>
        </w:rPr>
        <w:t xml:space="preserve"> at the border control, </w:t>
      </w:r>
      <w:r w:rsidR="00EB5E79" w:rsidRPr="00EB5E79">
        <w:rPr>
          <w:rFonts w:ascii="Times New Roman" w:eastAsiaTheme="minorEastAsia" w:hAnsi="Times New Roman"/>
          <w:kern w:val="2"/>
          <w:sz w:val="24"/>
          <w:highlight w:val="yellow"/>
          <w:lang w:eastAsia="zh-HK"/>
        </w:rPr>
        <w:t xml:space="preserve">some </w:t>
      </w:r>
      <w:r w:rsidRPr="00EB5E79">
        <w:rPr>
          <w:rFonts w:ascii="Times New Roman" w:eastAsiaTheme="minorEastAsia" w:hAnsi="Times New Roman"/>
          <w:kern w:val="2"/>
          <w:sz w:val="24"/>
          <w:highlight w:val="yellow"/>
          <w:lang w:eastAsia="zh-HK"/>
        </w:rPr>
        <w:t xml:space="preserve">respondents may be reluctant to </w:t>
      </w:r>
      <w:r w:rsidR="00594C2A">
        <w:rPr>
          <w:rFonts w:ascii="Times New Roman" w:eastAsiaTheme="minorEastAsia" w:hAnsi="Times New Roman"/>
          <w:kern w:val="2"/>
          <w:sz w:val="24"/>
          <w:highlight w:val="yellow"/>
          <w:lang w:eastAsia="zh-HK"/>
        </w:rPr>
        <w:t>reveal</w:t>
      </w:r>
      <w:r w:rsidR="00EB5E79" w:rsidRPr="00EB5E79">
        <w:rPr>
          <w:rFonts w:ascii="Times New Roman" w:eastAsiaTheme="minorEastAsia" w:hAnsi="Times New Roman"/>
          <w:kern w:val="2"/>
          <w:sz w:val="24"/>
          <w:highlight w:val="yellow"/>
          <w:lang w:eastAsia="zh-HK"/>
        </w:rPr>
        <w:t xml:space="preserve"> the truth of their </w:t>
      </w:r>
      <w:r w:rsidR="0013630C">
        <w:rPr>
          <w:rFonts w:ascii="Times New Roman" w:eastAsiaTheme="minorEastAsia" w:hAnsi="Times New Roman"/>
          <w:kern w:val="2"/>
          <w:sz w:val="24"/>
          <w:highlight w:val="yellow"/>
          <w:lang w:eastAsia="zh-HK"/>
        </w:rPr>
        <w:t xml:space="preserve">drug taking </w:t>
      </w:r>
      <w:r w:rsidR="00EB5E79" w:rsidRPr="00EB5E79">
        <w:rPr>
          <w:rFonts w:ascii="Times New Roman" w:eastAsiaTheme="minorEastAsia" w:hAnsi="Times New Roman"/>
          <w:kern w:val="2"/>
          <w:sz w:val="24"/>
          <w:highlight w:val="yellow"/>
          <w:lang w:eastAsia="zh-HK"/>
        </w:rPr>
        <w:t xml:space="preserve">behavior. </w:t>
      </w:r>
      <w:r w:rsidR="0013630C" w:rsidRPr="00FC6C3D">
        <w:rPr>
          <w:rFonts w:ascii="Times New Roman" w:eastAsiaTheme="minorEastAsia" w:hAnsi="Times New Roman"/>
          <w:kern w:val="2"/>
          <w:sz w:val="24"/>
          <w:highlight w:val="lightGray"/>
          <w:lang w:eastAsia="zh-HK"/>
        </w:rPr>
        <w:t xml:space="preserve">The current research has incorporated three procedural measures to </w:t>
      </w:r>
      <w:r w:rsidR="00A51067" w:rsidRPr="00FC6C3D">
        <w:rPr>
          <w:rFonts w:ascii="Times New Roman" w:eastAsiaTheme="minorEastAsia" w:hAnsi="Times New Roman"/>
          <w:kern w:val="2"/>
          <w:sz w:val="24"/>
          <w:highlight w:val="lightGray"/>
          <w:lang w:eastAsia="zh-HK"/>
        </w:rPr>
        <w:t xml:space="preserve">mediate the underreporting problem caused by such </w:t>
      </w:r>
      <w:r w:rsidR="0013630C" w:rsidRPr="00FC6C3D">
        <w:rPr>
          <w:rFonts w:ascii="Times New Roman" w:eastAsiaTheme="minorEastAsia" w:hAnsi="Times New Roman"/>
          <w:kern w:val="2"/>
          <w:sz w:val="24"/>
          <w:highlight w:val="lightGray"/>
          <w:lang w:eastAsia="zh-HK"/>
        </w:rPr>
        <w:t xml:space="preserve">sensitivity issue. </w:t>
      </w:r>
      <w:r w:rsidR="00A51067" w:rsidRPr="00FC6C3D">
        <w:rPr>
          <w:rFonts w:ascii="Times New Roman" w:eastAsiaTheme="minorEastAsia" w:hAnsi="Times New Roman"/>
          <w:kern w:val="2"/>
          <w:sz w:val="24"/>
          <w:highlight w:val="lightGray"/>
          <w:lang w:eastAsia="zh-HK"/>
        </w:rPr>
        <w:t>The first focuses on the questionnaire design.</w:t>
      </w:r>
      <w:r w:rsidR="0013630C" w:rsidRPr="00FC6C3D">
        <w:rPr>
          <w:rFonts w:ascii="Times New Roman" w:eastAsiaTheme="minorEastAsia" w:hAnsi="Times New Roman"/>
          <w:kern w:val="2"/>
          <w:sz w:val="24"/>
          <w:highlight w:val="lightGray"/>
          <w:lang w:eastAsia="zh-HK"/>
        </w:rPr>
        <w:t xml:space="preserve"> </w:t>
      </w:r>
      <w:r w:rsidR="00A51067" w:rsidRPr="00FC6C3D">
        <w:rPr>
          <w:rFonts w:ascii="Times New Roman" w:eastAsiaTheme="minorEastAsia" w:hAnsi="Times New Roman"/>
          <w:kern w:val="2"/>
          <w:sz w:val="24"/>
          <w:highlight w:val="lightGray"/>
          <w:lang w:eastAsia="zh-HK"/>
        </w:rPr>
        <w:t>Sensitive questions are kept to the end of the questionnaire so as to minimize the risk of break-offs (</w:t>
      </w:r>
      <w:proofErr w:type="spellStart"/>
      <w:r w:rsidR="00A51067" w:rsidRPr="00FC6C3D">
        <w:rPr>
          <w:rFonts w:ascii="Times New Roman" w:eastAsiaTheme="minorEastAsia" w:hAnsi="Times New Roman"/>
          <w:kern w:val="2"/>
          <w:sz w:val="24"/>
          <w:highlight w:val="lightGray"/>
          <w:lang w:eastAsia="zh-HK"/>
        </w:rPr>
        <w:t>Tourangeau</w:t>
      </w:r>
      <w:proofErr w:type="spellEnd"/>
      <w:r w:rsidR="00A51067" w:rsidRPr="00FC6C3D">
        <w:rPr>
          <w:rFonts w:ascii="Times New Roman" w:eastAsiaTheme="minorEastAsia" w:hAnsi="Times New Roman"/>
          <w:kern w:val="2"/>
          <w:sz w:val="24"/>
          <w:highlight w:val="lightGray"/>
          <w:lang w:eastAsia="zh-HK"/>
        </w:rPr>
        <w:t xml:space="preserve"> and Yan 2007</w:t>
      </w:r>
      <w:r w:rsidR="00A51067" w:rsidRPr="00FC6C3D">
        <w:rPr>
          <w:rStyle w:val="FootnoteReference"/>
          <w:rFonts w:ascii="Times New Roman" w:eastAsiaTheme="minorEastAsia" w:hAnsi="Times New Roman"/>
          <w:kern w:val="2"/>
          <w:sz w:val="24"/>
          <w:highlight w:val="lightGray"/>
          <w:lang w:eastAsia="zh-HK"/>
        </w:rPr>
        <w:footnoteReference w:id="20"/>
      </w:r>
      <w:r w:rsidR="00A51067" w:rsidRPr="00FC6C3D">
        <w:rPr>
          <w:rFonts w:ascii="Times New Roman" w:eastAsiaTheme="minorEastAsia" w:hAnsi="Times New Roman"/>
          <w:kern w:val="2"/>
          <w:sz w:val="24"/>
          <w:highlight w:val="lightGray"/>
          <w:lang w:eastAsia="zh-HK"/>
        </w:rPr>
        <w:t xml:space="preserve">). Questions concerning respondent’s perception of cross-border drug policy will be asked at the transitional stage of the questionnaire to </w:t>
      </w:r>
      <w:r w:rsidR="001B4960" w:rsidRPr="00FC6C3D">
        <w:rPr>
          <w:rFonts w:ascii="Times New Roman" w:eastAsiaTheme="minorEastAsia" w:hAnsi="Times New Roman"/>
          <w:kern w:val="2"/>
          <w:sz w:val="24"/>
          <w:highlight w:val="lightGray"/>
          <w:lang w:eastAsia="zh-HK"/>
        </w:rPr>
        <w:t>achieve the goal of policy evaluation even if some of the respondents</w:t>
      </w:r>
      <w:r w:rsidR="00A51067" w:rsidRPr="00FC6C3D">
        <w:rPr>
          <w:rFonts w:ascii="Times New Roman" w:eastAsiaTheme="minorEastAsia" w:hAnsi="Times New Roman"/>
          <w:kern w:val="2"/>
          <w:sz w:val="24"/>
          <w:highlight w:val="lightGray"/>
          <w:lang w:eastAsia="zh-HK"/>
        </w:rPr>
        <w:t xml:space="preserve"> </w:t>
      </w:r>
      <w:r w:rsidR="00650120" w:rsidRPr="00FC6C3D">
        <w:rPr>
          <w:rFonts w:ascii="Times New Roman" w:eastAsiaTheme="minorEastAsia" w:hAnsi="Times New Roman"/>
          <w:kern w:val="2"/>
          <w:sz w:val="24"/>
          <w:highlight w:val="lightGray"/>
          <w:lang w:eastAsia="zh-HK"/>
        </w:rPr>
        <w:t xml:space="preserve">finally </w:t>
      </w:r>
      <w:r w:rsidR="00A51067" w:rsidRPr="00FC6C3D">
        <w:rPr>
          <w:rFonts w:ascii="Times New Roman" w:eastAsiaTheme="minorEastAsia" w:hAnsi="Times New Roman"/>
          <w:kern w:val="2"/>
          <w:sz w:val="24"/>
          <w:highlight w:val="lightGray"/>
          <w:lang w:eastAsia="zh-HK"/>
        </w:rPr>
        <w:t>decline to answer the more sensitive one.</w:t>
      </w:r>
      <w:r w:rsidR="00A51067">
        <w:rPr>
          <w:rFonts w:ascii="Times New Roman" w:eastAsiaTheme="minorEastAsia" w:hAnsi="Times New Roman"/>
          <w:kern w:val="2"/>
          <w:sz w:val="24"/>
          <w:highlight w:val="yellow"/>
          <w:lang w:eastAsia="zh-HK"/>
        </w:rPr>
        <w:t xml:space="preserve"> S</w:t>
      </w:r>
      <w:r w:rsidR="00EB5E79" w:rsidRPr="00EB5E79">
        <w:rPr>
          <w:rFonts w:ascii="Times New Roman" w:eastAsiaTheme="minorEastAsia" w:hAnsi="Times New Roman"/>
          <w:kern w:val="2"/>
          <w:sz w:val="24"/>
          <w:highlight w:val="yellow"/>
          <w:lang w:eastAsia="zh-HK"/>
        </w:rPr>
        <w:t xml:space="preserve">everal questions </w:t>
      </w:r>
      <w:r w:rsidR="00B85BC0">
        <w:rPr>
          <w:rFonts w:ascii="Times New Roman" w:eastAsiaTheme="minorEastAsia" w:hAnsi="Times New Roman"/>
          <w:kern w:val="2"/>
          <w:sz w:val="24"/>
          <w:highlight w:val="yellow"/>
          <w:lang w:eastAsia="zh-HK"/>
        </w:rPr>
        <w:t xml:space="preserve">related to </w:t>
      </w:r>
      <w:r w:rsidR="00E57692">
        <w:rPr>
          <w:rFonts w:ascii="Times New Roman" w:eastAsiaTheme="minorEastAsia" w:hAnsi="Times New Roman"/>
          <w:kern w:val="2"/>
          <w:sz w:val="24"/>
          <w:highlight w:val="yellow"/>
          <w:lang w:eastAsia="zh-HK"/>
        </w:rPr>
        <w:t xml:space="preserve">acquaintance’s </w:t>
      </w:r>
      <w:r w:rsidR="00B85BC0">
        <w:rPr>
          <w:rFonts w:ascii="Times New Roman" w:eastAsiaTheme="minorEastAsia" w:hAnsi="Times New Roman"/>
          <w:kern w:val="2"/>
          <w:sz w:val="24"/>
          <w:highlight w:val="yellow"/>
          <w:lang w:eastAsia="zh-HK"/>
        </w:rPr>
        <w:t>drug use in the questionnaire</w:t>
      </w:r>
      <w:r w:rsidR="00A51067">
        <w:rPr>
          <w:rFonts w:ascii="Times New Roman" w:eastAsiaTheme="minorEastAsia" w:hAnsi="Times New Roman"/>
          <w:kern w:val="2"/>
          <w:sz w:val="24"/>
          <w:highlight w:val="yellow"/>
          <w:lang w:eastAsia="zh-HK"/>
        </w:rPr>
        <w:t xml:space="preserve"> will also be included</w:t>
      </w:r>
      <w:r w:rsidR="00B85BC0">
        <w:rPr>
          <w:rFonts w:ascii="Times New Roman" w:eastAsiaTheme="minorEastAsia" w:hAnsi="Times New Roman"/>
          <w:kern w:val="2"/>
          <w:sz w:val="24"/>
          <w:highlight w:val="yellow"/>
          <w:lang w:eastAsia="zh-HK"/>
        </w:rPr>
        <w:t xml:space="preserve">. For example, </w:t>
      </w:r>
      <w:r w:rsidR="00B85BC0" w:rsidRPr="00261BA6">
        <w:rPr>
          <w:rFonts w:ascii="Times New Roman" w:eastAsiaTheme="minorEastAsia" w:hAnsi="Times New Roman"/>
          <w:kern w:val="2"/>
          <w:sz w:val="24"/>
          <w:highlight w:val="yellow"/>
          <w:lang w:eastAsia="zh-HK"/>
        </w:rPr>
        <w:t>respondents</w:t>
      </w:r>
      <w:r w:rsidR="00EB5E79" w:rsidRPr="00261BA6">
        <w:rPr>
          <w:rFonts w:ascii="Times New Roman" w:eastAsiaTheme="minorEastAsia" w:hAnsi="Times New Roman"/>
          <w:kern w:val="2"/>
          <w:sz w:val="24"/>
          <w:highlight w:val="yellow"/>
          <w:lang w:eastAsia="zh-HK"/>
        </w:rPr>
        <w:t xml:space="preserve"> </w:t>
      </w:r>
      <w:r w:rsidR="00E57692" w:rsidRPr="00261BA6">
        <w:rPr>
          <w:rFonts w:ascii="Times New Roman" w:eastAsiaTheme="minorEastAsia" w:hAnsi="Times New Roman"/>
          <w:kern w:val="2"/>
          <w:sz w:val="24"/>
          <w:highlight w:val="yellow"/>
          <w:lang w:eastAsia="zh-HK"/>
        </w:rPr>
        <w:t xml:space="preserve">will be asked if </w:t>
      </w:r>
      <w:r w:rsidR="00EB5E79" w:rsidRPr="00EB5E79">
        <w:rPr>
          <w:rFonts w:ascii="Times New Roman" w:eastAsiaTheme="minorEastAsia" w:hAnsi="Times New Roman"/>
          <w:kern w:val="2"/>
          <w:sz w:val="24"/>
          <w:highlight w:val="yellow"/>
          <w:lang w:eastAsia="zh-HK"/>
        </w:rPr>
        <w:t>the</w:t>
      </w:r>
      <w:r w:rsidR="00B85BC0">
        <w:rPr>
          <w:rFonts w:ascii="Times New Roman" w:eastAsiaTheme="minorEastAsia" w:hAnsi="Times New Roman"/>
          <w:kern w:val="2"/>
          <w:sz w:val="24"/>
          <w:highlight w:val="yellow"/>
          <w:lang w:eastAsia="zh-HK"/>
        </w:rPr>
        <w:t>y know any</w:t>
      </w:r>
      <w:r w:rsidR="001B4960">
        <w:rPr>
          <w:rFonts w:ascii="Times New Roman" w:eastAsiaTheme="minorEastAsia" w:hAnsi="Times New Roman"/>
          <w:kern w:val="2"/>
          <w:sz w:val="24"/>
          <w:highlight w:val="yellow"/>
          <w:lang w:eastAsia="zh-HK"/>
        </w:rPr>
        <w:t xml:space="preserve"> HK citizens</w:t>
      </w:r>
      <w:r w:rsidR="00B85BC0">
        <w:rPr>
          <w:rFonts w:ascii="Times New Roman" w:eastAsiaTheme="minorEastAsia" w:hAnsi="Times New Roman"/>
          <w:kern w:val="2"/>
          <w:sz w:val="24"/>
          <w:highlight w:val="yellow"/>
          <w:lang w:eastAsia="zh-HK"/>
        </w:rPr>
        <w:t xml:space="preserve"> using</w:t>
      </w:r>
      <w:r w:rsidR="00EB5E79" w:rsidRPr="00EB5E79">
        <w:rPr>
          <w:rFonts w:ascii="Times New Roman" w:eastAsiaTheme="minorEastAsia" w:hAnsi="Times New Roman"/>
          <w:kern w:val="2"/>
          <w:sz w:val="24"/>
          <w:highlight w:val="yellow"/>
          <w:lang w:eastAsia="zh-HK"/>
        </w:rPr>
        <w:t xml:space="preserve"> drug</w:t>
      </w:r>
      <w:r w:rsidR="00B85BC0">
        <w:rPr>
          <w:rFonts w:ascii="Times New Roman" w:eastAsiaTheme="minorEastAsia" w:hAnsi="Times New Roman"/>
          <w:kern w:val="2"/>
          <w:sz w:val="24"/>
          <w:highlight w:val="yellow"/>
          <w:lang w:eastAsia="zh-HK"/>
        </w:rPr>
        <w:t>s</w:t>
      </w:r>
      <w:r w:rsidR="00EB5E79" w:rsidRPr="00EB5E79">
        <w:rPr>
          <w:rFonts w:ascii="Times New Roman" w:eastAsiaTheme="minorEastAsia" w:hAnsi="Times New Roman"/>
          <w:kern w:val="2"/>
          <w:sz w:val="24"/>
          <w:highlight w:val="yellow"/>
          <w:lang w:eastAsia="zh-HK"/>
        </w:rPr>
        <w:t xml:space="preserve"> in Mainland China </w:t>
      </w:r>
      <w:r w:rsidR="00B85BC0">
        <w:rPr>
          <w:rFonts w:ascii="Times New Roman" w:eastAsiaTheme="minorEastAsia" w:hAnsi="Times New Roman"/>
          <w:kern w:val="2"/>
          <w:sz w:val="24"/>
          <w:highlight w:val="yellow"/>
          <w:lang w:eastAsia="zh-HK"/>
        </w:rPr>
        <w:t>in the past year</w:t>
      </w:r>
      <w:r w:rsidR="00E57692">
        <w:rPr>
          <w:rFonts w:ascii="Times New Roman" w:eastAsiaTheme="minorEastAsia" w:hAnsi="Times New Roman"/>
          <w:kern w:val="2"/>
          <w:sz w:val="24"/>
          <w:highlight w:val="yellow"/>
          <w:lang w:eastAsia="zh-HK"/>
        </w:rPr>
        <w:t xml:space="preserve">. Follow-up questions concerning this acquainted </w:t>
      </w:r>
      <w:r w:rsidR="00E57692">
        <w:rPr>
          <w:rFonts w:ascii="Times New Roman" w:eastAsiaTheme="minorEastAsia" w:hAnsi="Times New Roman"/>
          <w:kern w:val="2"/>
          <w:sz w:val="24"/>
          <w:highlight w:val="yellow"/>
          <w:lang w:eastAsia="zh-HK"/>
        </w:rPr>
        <w:lastRenderedPageBreak/>
        <w:t xml:space="preserve">person will then be asked, for example </w:t>
      </w:r>
      <w:r w:rsidR="00C96B92" w:rsidRPr="00EB5E79">
        <w:rPr>
          <w:rFonts w:ascii="Times New Roman" w:eastAsiaTheme="minorEastAsia" w:hAnsi="Times New Roman"/>
          <w:kern w:val="2"/>
          <w:sz w:val="24"/>
          <w:highlight w:val="yellow"/>
          <w:lang w:eastAsia="zh-HK"/>
        </w:rPr>
        <w:t>the location</w:t>
      </w:r>
      <w:r w:rsidR="00C96B92">
        <w:rPr>
          <w:rFonts w:ascii="Times New Roman" w:eastAsiaTheme="minorEastAsia" w:hAnsi="Times New Roman"/>
          <w:kern w:val="2"/>
          <w:sz w:val="24"/>
          <w:highlight w:val="yellow"/>
          <w:lang w:eastAsia="zh-HK"/>
        </w:rPr>
        <w:t>s</w:t>
      </w:r>
      <w:r w:rsidR="00C96B92" w:rsidRPr="00EB5E79">
        <w:rPr>
          <w:rFonts w:ascii="Times New Roman" w:eastAsiaTheme="minorEastAsia" w:hAnsi="Times New Roman"/>
          <w:kern w:val="2"/>
          <w:sz w:val="24"/>
          <w:highlight w:val="yellow"/>
          <w:lang w:eastAsia="zh-HK"/>
        </w:rPr>
        <w:t xml:space="preserve"> of drug use, the types of drug </w:t>
      </w:r>
      <w:r w:rsidR="00E57692">
        <w:rPr>
          <w:rFonts w:ascii="Times New Roman" w:eastAsiaTheme="minorEastAsia" w:hAnsi="Times New Roman"/>
          <w:kern w:val="2"/>
          <w:sz w:val="24"/>
          <w:highlight w:val="yellow"/>
          <w:lang w:eastAsia="zh-HK"/>
        </w:rPr>
        <w:t xml:space="preserve">abused </w:t>
      </w:r>
      <w:r w:rsidR="00C96B92">
        <w:rPr>
          <w:rFonts w:ascii="Times New Roman" w:eastAsiaTheme="minorEastAsia" w:hAnsi="Times New Roman"/>
          <w:kern w:val="2"/>
          <w:sz w:val="24"/>
          <w:highlight w:val="yellow"/>
          <w:lang w:eastAsia="zh-HK"/>
        </w:rPr>
        <w:t xml:space="preserve">and </w:t>
      </w:r>
      <w:r w:rsidR="00E57692">
        <w:rPr>
          <w:rFonts w:ascii="Times New Roman" w:eastAsiaTheme="minorEastAsia" w:hAnsi="Times New Roman"/>
          <w:kern w:val="2"/>
          <w:sz w:val="24"/>
          <w:highlight w:val="yellow"/>
          <w:lang w:eastAsia="zh-HK"/>
        </w:rPr>
        <w:t>how often the interviewees witness such act</w:t>
      </w:r>
      <w:r w:rsidR="00C96B92" w:rsidRPr="00EB5E79">
        <w:rPr>
          <w:rFonts w:ascii="Times New Roman" w:eastAsiaTheme="minorEastAsia" w:hAnsi="Times New Roman"/>
          <w:kern w:val="2"/>
          <w:sz w:val="24"/>
          <w:highlight w:val="yellow"/>
          <w:lang w:eastAsia="zh-HK"/>
        </w:rPr>
        <w:t xml:space="preserve">. </w:t>
      </w:r>
      <w:r w:rsidR="00C96B92">
        <w:rPr>
          <w:rFonts w:ascii="Times New Roman" w:eastAsiaTheme="minorEastAsia" w:hAnsi="Times New Roman"/>
          <w:kern w:val="2"/>
          <w:sz w:val="24"/>
          <w:lang w:eastAsia="zh-HK"/>
        </w:rPr>
        <w:t xml:space="preserve"> </w:t>
      </w:r>
      <w:r w:rsidR="003A6BF0" w:rsidRPr="00261BA6">
        <w:rPr>
          <w:rFonts w:ascii="Times New Roman" w:eastAsiaTheme="minorEastAsia" w:hAnsi="Times New Roman"/>
          <w:kern w:val="2"/>
          <w:sz w:val="24"/>
          <w:highlight w:val="yellow"/>
          <w:lang w:eastAsia="zh-HK"/>
        </w:rPr>
        <w:t>On</w:t>
      </w:r>
      <w:r w:rsidR="00010213" w:rsidRPr="00261BA6">
        <w:rPr>
          <w:rFonts w:ascii="Times New Roman" w:eastAsiaTheme="minorEastAsia" w:hAnsi="Times New Roman"/>
          <w:kern w:val="2"/>
          <w:sz w:val="24"/>
          <w:highlight w:val="yellow"/>
          <w:lang w:eastAsia="zh-HK"/>
        </w:rPr>
        <w:t xml:space="preserve"> one hand, these questions</w:t>
      </w:r>
      <w:r w:rsidR="00EB5E79" w:rsidRPr="00261BA6">
        <w:rPr>
          <w:rFonts w:ascii="Times New Roman" w:eastAsiaTheme="minorEastAsia" w:hAnsi="Times New Roman"/>
          <w:kern w:val="2"/>
          <w:sz w:val="24"/>
          <w:highlight w:val="yellow"/>
          <w:lang w:eastAsia="zh-HK"/>
        </w:rPr>
        <w:t xml:space="preserve"> will </w:t>
      </w:r>
      <w:r w:rsidR="00C96B92" w:rsidRPr="00261BA6">
        <w:rPr>
          <w:rFonts w:ascii="Times New Roman" w:eastAsiaTheme="minorEastAsia" w:hAnsi="Times New Roman"/>
          <w:kern w:val="2"/>
          <w:sz w:val="24"/>
          <w:highlight w:val="yellow"/>
          <w:lang w:eastAsia="zh-HK"/>
        </w:rPr>
        <w:t>indicate</w:t>
      </w:r>
      <w:r w:rsidR="00EB5E79" w:rsidRPr="00261BA6">
        <w:rPr>
          <w:rFonts w:ascii="Times New Roman" w:eastAsiaTheme="minorEastAsia" w:hAnsi="Times New Roman"/>
          <w:kern w:val="2"/>
          <w:sz w:val="24"/>
          <w:highlight w:val="yellow"/>
          <w:lang w:eastAsia="zh-HK"/>
        </w:rPr>
        <w:t xml:space="preserve"> the prevalence of interviewees attending a </w:t>
      </w:r>
      <w:r w:rsidR="00E57692" w:rsidRPr="00261BA6">
        <w:rPr>
          <w:rFonts w:ascii="Times New Roman" w:eastAsiaTheme="minorEastAsia" w:hAnsi="Times New Roman"/>
          <w:kern w:val="2"/>
          <w:sz w:val="24"/>
          <w:highlight w:val="yellow"/>
          <w:lang w:eastAsia="zh-HK"/>
        </w:rPr>
        <w:t xml:space="preserve">high risk </w:t>
      </w:r>
      <w:r w:rsidR="00EB5E79" w:rsidRPr="00261BA6">
        <w:rPr>
          <w:rFonts w:ascii="Times New Roman" w:eastAsiaTheme="minorEastAsia" w:hAnsi="Times New Roman"/>
          <w:kern w:val="2"/>
          <w:sz w:val="24"/>
          <w:highlight w:val="yellow"/>
          <w:lang w:eastAsia="zh-HK"/>
        </w:rPr>
        <w:t>situati</w:t>
      </w:r>
      <w:r w:rsidR="00010213" w:rsidRPr="00261BA6">
        <w:rPr>
          <w:rFonts w:ascii="Times New Roman" w:eastAsiaTheme="minorEastAsia" w:hAnsi="Times New Roman"/>
          <w:kern w:val="2"/>
          <w:sz w:val="24"/>
          <w:highlight w:val="yellow"/>
          <w:lang w:eastAsia="zh-HK"/>
        </w:rPr>
        <w:t>on where drug is available and</w:t>
      </w:r>
      <w:r w:rsidR="00EB5E79" w:rsidRPr="00261BA6">
        <w:rPr>
          <w:rFonts w:ascii="Times New Roman" w:eastAsiaTheme="minorEastAsia" w:hAnsi="Times New Roman"/>
          <w:kern w:val="2"/>
          <w:sz w:val="24"/>
          <w:highlight w:val="yellow"/>
          <w:lang w:eastAsia="zh-HK"/>
        </w:rPr>
        <w:t xml:space="preserve"> negative peer influence may exist, despite the fact that she/he may deny a direct partic</w:t>
      </w:r>
      <w:r w:rsidR="00010213" w:rsidRPr="00261BA6">
        <w:rPr>
          <w:rFonts w:ascii="Times New Roman" w:eastAsiaTheme="minorEastAsia" w:hAnsi="Times New Roman"/>
          <w:kern w:val="2"/>
          <w:sz w:val="24"/>
          <w:highlight w:val="yellow"/>
          <w:lang w:eastAsia="zh-HK"/>
        </w:rPr>
        <w:t>ipation in drug taking behavior</w:t>
      </w:r>
      <w:r w:rsidR="00E57692" w:rsidRPr="00261BA6">
        <w:rPr>
          <w:rFonts w:ascii="Times New Roman" w:eastAsiaTheme="minorEastAsia" w:hAnsi="Times New Roman"/>
          <w:kern w:val="2"/>
          <w:sz w:val="24"/>
          <w:highlight w:val="yellow"/>
          <w:lang w:eastAsia="zh-HK"/>
        </w:rPr>
        <w:t>.</w:t>
      </w:r>
      <w:r w:rsidR="00E57692">
        <w:rPr>
          <w:rFonts w:ascii="Times New Roman" w:eastAsiaTheme="minorEastAsia" w:hAnsi="Times New Roman"/>
          <w:kern w:val="2"/>
          <w:sz w:val="24"/>
          <w:highlight w:val="yellow"/>
          <w:lang w:eastAsia="zh-HK"/>
        </w:rPr>
        <w:t xml:space="preserve">  O</w:t>
      </w:r>
      <w:r w:rsidR="003A6BF0" w:rsidRPr="003A6BF0">
        <w:rPr>
          <w:rFonts w:ascii="Times New Roman" w:eastAsiaTheme="minorEastAsia" w:hAnsi="Times New Roman"/>
          <w:kern w:val="2"/>
          <w:sz w:val="24"/>
          <w:highlight w:val="yellow"/>
          <w:lang w:eastAsia="zh-HK"/>
        </w:rPr>
        <w:t>n the other</w:t>
      </w:r>
      <w:r w:rsidR="00010213" w:rsidRPr="003A6BF0">
        <w:rPr>
          <w:rFonts w:ascii="Times New Roman" w:eastAsiaTheme="minorEastAsia" w:hAnsi="Times New Roman"/>
          <w:kern w:val="2"/>
          <w:sz w:val="24"/>
          <w:highlight w:val="yellow"/>
          <w:lang w:eastAsia="zh-HK"/>
        </w:rPr>
        <w:t xml:space="preserve"> ha</w:t>
      </w:r>
      <w:r w:rsidR="00C96B92" w:rsidRPr="003A6BF0">
        <w:rPr>
          <w:rFonts w:ascii="Times New Roman" w:eastAsiaTheme="minorEastAsia" w:hAnsi="Times New Roman"/>
          <w:kern w:val="2"/>
          <w:sz w:val="24"/>
          <w:highlight w:val="yellow"/>
          <w:lang w:eastAsia="zh-HK"/>
        </w:rPr>
        <w:t>nd, such questionnaire design may implicitly expand our sample size and include more drug users’ information by raising questions on the respondents’ social network.</w:t>
      </w:r>
      <w:r w:rsidR="00C96B92">
        <w:rPr>
          <w:rFonts w:ascii="Times New Roman" w:eastAsiaTheme="minorEastAsia" w:hAnsi="Times New Roman"/>
          <w:kern w:val="2"/>
          <w:sz w:val="24"/>
          <w:lang w:eastAsia="zh-HK"/>
        </w:rPr>
        <w:t xml:space="preserve"> </w:t>
      </w:r>
      <w:r w:rsidR="00A51067" w:rsidRPr="00FC6C3D">
        <w:rPr>
          <w:rFonts w:ascii="Times New Roman" w:eastAsiaTheme="minorEastAsia" w:hAnsi="Times New Roman"/>
          <w:kern w:val="2"/>
          <w:sz w:val="24"/>
          <w:highlight w:val="lightGray"/>
          <w:lang w:eastAsia="zh-HK"/>
        </w:rPr>
        <w:t xml:space="preserve">Secondly, all interviewers will be </w:t>
      </w:r>
      <w:r w:rsidR="00650120" w:rsidRPr="00FC6C3D">
        <w:rPr>
          <w:rFonts w:ascii="Times New Roman" w:eastAsiaTheme="minorEastAsia" w:hAnsi="Times New Roman"/>
          <w:kern w:val="2"/>
          <w:sz w:val="24"/>
          <w:highlight w:val="lightGray"/>
          <w:lang w:eastAsia="zh-HK"/>
        </w:rPr>
        <w:t>well trained to approach the potential respondents, and to provide standardized instructions to them and proper debriefs after the respondents have completed the survey. All respondents will be reassured about the anonymity and confidentiality of the survey. T</w:t>
      </w:r>
      <w:r w:rsidR="001B4960" w:rsidRPr="00FC6C3D">
        <w:rPr>
          <w:rFonts w:ascii="Times New Roman" w:eastAsiaTheme="minorEastAsia" w:hAnsi="Times New Roman"/>
          <w:kern w:val="2"/>
          <w:sz w:val="24"/>
          <w:highlight w:val="lightGray"/>
          <w:lang w:eastAsia="zh-HK"/>
        </w:rPr>
        <w:t>hirdly, the survey will be carried</w:t>
      </w:r>
      <w:r w:rsidR="00650120" w:rsidRPr="00FC6C3D">
        <w:rPr>
          <w:rFonts w:ascii="Times New Roman" w:eastAsiaTheme="minorEastAsia" w:hAnsi="Times New Roman"/>
          <w:kern w:val="2"/>
          <w:sz w:val="24"/>
          <w:highlight w:val="lightGray"/>
          <w:lang w:eastAsia="zh-HK"/>
        </w:rPr>
        <w:t xml:space="preserve"> out in an isolated corner away from the officials at the border control with table</w:t>
      </w:r>
      <w:r w:rsidR="001B4960" w:rsidRPr="00FC6C3D">
        <w:rPr>
          <w:rFonts w:ascii="Times New Roman" w:eastAsiaTheme="minorEastAsia" w:hAnsi="Times New Roman"/>
          <w:kern w:val="2"/>
          <w:sz w:val="24"/>
          <w:highlight w:val="lightGray"/>
          <w:lang w:eastAsia="zh-HK"/>
        </w:rPr>
        <w:t>s</w:t>
      </w:r>
      <w:r w:rsidR="00650120" w:rsidRPr="00FC6C3D">
        <w:rPr>
          <w:rFonts w:ascii="Times New Roman" w:eastAsiaTheme="minorEastAsia" w:hAnsi="Times New Roman"/>
          <w:kern w:val="2"/>
          <w:sz w:val="24"/>
          <w:highlight w:val="lightGray"/>
          <w:lang w:eastAsia="zh-HK"/>
        </w:rPr>
        <w:t xml:space="preserve"> and chair</w:t>
      </w:r>
      <w:r w:rsidR="001B4960" w:rsidRPr="00FC6C3D">
        <w:rPr>
          <w:rFonts w:ascii="Times New Roman" w:eastAsiaTheme="minorEastAsia" w:hAnsi="Times New Roman"/>
          <w:kern w:val="2"/>
          <w:sz w:val="24"/>
          <w:highlight w:val="lightGray"/>
          <w:lang w:eastAsia="zh-HK"/>
        </w:rPr>
        <w:t>s arranged to maximize</w:t>
      </w:r>
      <w:r w:rsidR="00650120" w:rsidRPr="00FC6C3D">
        <w:rPr>
          <w:rFonts w:ascii="Times New Roman" w:eastAsiaTheme="minorEastAsia" w:hAnsi="Times New Roman"/>
          <w:kern w:val="2"/>
          <w:sz w:val="24"/>
          <w:highlight w:val="lightGray"/>
          <w:lang w:eastAsia="zh-HK"/>
        </w:rPr>
        <w:t xml:space="preserve"> respondents’ privacy level. The questionnaire will be self-administered by the respondents after </w:t>
      </w:r>
      <w:r w:rsidR="00F32B92" w:rsidRPr="00FC6C3D">
        <w:rPr>
          <w:rFonts w:ascii="Times New Roman" w:eastAsiaTheme="minorEastAsia" w:hAnsi="Times New Roman"/>
          <w:kern w:val="2"/>
          <w:sz w:val="24"/>
          <w:highlight w:val="lightGray"/>
          <w:lang w:eastAsia="zh-HK"/>
        </w:rPr>
        <w:t xml:space="preserve">interviewers’ initial </w:t>
      </w:r>
      <w:r w:rsidR="00650120" w:rsidRPr="00FC6C3D">
        <w:rPr>
          <w:rFonts w:ascii="Times New Roman" w:eastAsiaTheme="minorEastAsia" w:hAnsi="Times New Roman"/>
          <w:kern w:val="2"/>
          <w:sz w:val="24"/>
          <w:highlight w:val="lightGray"/>
          <w:lang w:eastAsia="zh-HK"/>
        </w:rPr>
        <w:t>instructions.</w:t>
      </w:r>
    </w:p>
    <w:p w14:paraId="2E8D79C3" w14:textId="77777777" w:rsidR="006E3FF5" w:rsidRDefault="006E3FF5" w:rsidP="00427FFA">
      <w:pPr>
        <w:pStyle w:val="p0"/>
        <w:spacing w:after="0"/>
        <w:rPr>
          <w:rFonts w:ascii="Times New Roman" w:eastAsiaTheme="minorEastAsia" w:hAnsi="Times New Roman"/>
          <w:kern w:val="2"/>
          <w:sz w:val="24"/>
          <w:lang w:eastAsia="zh-HK"/>
        </w:rPr>
      </w:pPr>
    </w:p>
    <w:p w14:paraId="5566BE76" w14:textId="65168E1E" w:rsidR="00716239" w:rsidRPr="00427FFA" w:rsidRDefault="00716239" w:rsidP="00427FFA">
      <w:pPr>
        <w:pStyle w:val="p0"/>
        <w:spacing w:after="0"/>
        <w:rPr>
          <w:rFonts w:ascii="Times New Roman" w:eastAsiaTheme="minorEastAsia" w:hAnsi="Times New Roman"/>
          <w:kern w:val="2"/>
          <w:sz w:val="24"/>
          <w:lang w:eastAsia="zh-HK"/>
        </w:rPr>
      </w:pPr>
      <w:r w:rsidRPr="00427FFA">
        <w:rPr>
          <w:rFonts w:ascii="Times New Roman" w:eastAsiaTheme="minorEastAsia" w:hAnsi="Times New Roman"/>
          <w:kern w:val="2"/>
          <w:sz w:val="24"/>
          <w:lang w:eastAsia="zh-HK"/>
        </w:rPr>
        <w:t>Although it is newly established, our Pearl River Delta social research center has completed three large-scale surveys in the region, including the project on cross-border families of Hong Kong funded by Central Policy Unit in 2012-2013. Most professors in our center have sufficient experience to manage and supervise surveys and our students also have solid trainings on social research methods. We will select the most experienced students to be our survey interviewers.</w:t>
      </w:r>
    </w:p>
    <w:p w14:paraId="61A5A1BC" w14:textId="77777777" w:rsidR="00716239" w:rsidRPr="00427FFA" w:rsidRDefault="00716239" w:rsidP="00427FFA">
      <w:pPr>
        <w:pStyle w:val="p0"/>
        <w:spacing w:after="0"/>
        <w:rPr>
          <w:rFonts w:ascii="Times New Roman" w:eastAsiaTheme="minorEastAsia" w:hAnsi="Times New Roman"/>
          <w:kern w:val="2"/>
          <w:sz w:val="24"/>
          <w:lang w:eastAsia="zh-HK"/>
        </w:rPr>
      </w:pPr>
    </w:p>
    <w:p w14:paraId="2A3AA694" w14:textId="77777777" w:rsidR="00716239" w:rsidRPr="00427FFA" w:rsidRDefault="00716239" w:rsidP="00405C7B">
      <w:pPr>
        <w:pStyle w:val="p0"/>
        <w:spacing w:after="0"/>
        <w:outlineLvl w:val="0"/>
        <w:rPr>
          <w:rFonts w:ascii="Times New Roman" w:eastAsiaTheme="minorEastAsia" w:hAnsi="Times New Roman"/>
          <w:i/>
          <w:kern w:val="2"/>
          <w:sz w:val="24"/>
          <w:lang w:eastAsia="zh-HK"/>
        </w:rPr>
      </w:pPr>
      <w:r w:rsidRPr="00427FFA">
        <w:rPr>
          <w:rFonts w:ascii="Times New Roman" w:eastAsiaTheme="minorEastAsia" w:hAnsi="Times New Roman"/>
          <w:i/>
          <w:kern w:val="2"/>
          <w:sz w:val="24"/>
          <w:lang w:eastAsia="zh-HK"/>
        </w:rPr>
        <w:t>Developing a digital</w:t>
      </w:r>
      <w:r w:rsidRPr="00427FFA">
        <w:rPr>
          <w:rFonts w:ascii="Times New Roman" w:eastAsiaTheme="minorEastAsia" w:hAnsi="Times New Roman" w:hint="eastAsia"/>
          <w:i/>
          <w:kern w:val="2"/>
          <w:sz w:val="24"/>
          <w:lang w:eastAsia="zh-HK"/>
        </w:rPr>
        <w:t xml:space="preserve"> archival database </w:t>
      </w:r>
      <w:r w:rsidRPr="00427FFA">
        <w:rPr>
          <w:rFonts w:ascii="Times New Roman" w:eastAsiaTheme="minorEastAsia" w:hAnsi="Times New Roman"/>
          <w:i/>
          <w:kern w:val="2"/>
          <w:sz w:val="24"/>
          <w:lang w:eastAsia="zh-HK"/>
        </w:rPr>
        <w:t>on cross-border substance use</w:t>
      </w:r>
    </w:p>
    <w:p w14:paraId="27154A38" w14:textId="77777777" w:rsidR="00716239" w:rsidRPr="00427FFA" w:rsidRDefault="00716239" w:rsidP="00427FFA">
      <w:pPr>
        <w:pStyle w:val="p0"/>
        <w:spacing w:after="0"/>
        <w:rPr>
          <w:rFonts w:ascii="Times New Roman" w:eastAsiaTheme="minorEastAsia" w:hAnsi="Times New Roman"/>
          <w:kern w:val="2"/>
          <w:sz w:val="24"/>
          <w:lang w:eastAsia="zh-HK"/>
        </w:rPr>
      </w:pPr>
    </w:p>
    <w:p w14:paraId="76CD00A3" w14:textId="355077E8" w:rsidR="00716239" w:rsidRPr="00427FFA" w:rsidRDefault="00716239" w:rsidP="00427FFA">
      <w:pPr>
        <w:pStyle w:val="p0"/>
        <w:spacing w:after="0"/>
        <w:rPr>
          <w:rFonts w:ascii="Times New Roman" w:eastAsiaTheme="minorEastAsia" w:hAnsi="Times New Roman"/>
          <w:kern w:val="2"/>
          <w:sz w:val="24"/>
          <w:lang w:eastAsia="zh-HK"/>
        </w:rPr>
      </w:pPr>
      <w:r w:rsidRPr="00427FFA">
        <w:rPr>
          <w:rFonts w:ascii="Times New Roman" w:eastAsiaTheme="minorEastAsia" w:hAnsi="Times New Roman"/>
          <w:kern w:val="2"/>
          <w:sz w:val="24"/>
          <w:lang w:eastAsia="zh-HK"/>
        </w:rPr>
        <w:t xml:space="preserve">The third component of this project involves advanced computer techniques to help HK government </w:t>
      </w:r>
      <w:r w:rsidRPr="00427FFA">
        <w:rPr>
          <w:rFonts w:ascii="Times New Roman" w:eastAsiaTheme="minorEastAsia" w:hAnsi="Times New Roman" w:hint="eastAsia"/>
          <w:kern w:val="2"/>
          <w:sz w:val="24"/>
          <w:lang w:eastAsia="zh-HK"/>
        </w:rPr>
        <w:t xml:space="preserve">and scholars </w:t>
      </w:r>
      <w:r w:rsidRPr="00427FFA">
        <w:rPr>
          <w:rFonts w:ascii="Times New Roman" w:eastAsiaTheme="minorEastAsia" w:hAnsi="Times New Roman"/>
          <w:kern w:val="2"/>
          <w:sz w:val="24"/>
          <w:lang w:eastAsia="zh-HK"/>
        </w:rPr>
        <w:t>continuously monitor online news and literature on cross-border substance use. We will first identify relevant websites of major media,</w:t>
      </w:r>
      <w:r w:rsidRPr="00427FFA">
        <w:rPr>
          <w:rFonts w:ascii="Times New Roman" w:eastAsiaTheme="minorEastAsia" w:hAnsi="Times New Roman" w:hint="eastAsia"/>
          <w:kern w:val="2"/>
          <w:sz w:val="24"/>
          <w:lang w:eastAsia="zh-HK"/>
        </w:rPr>
        <w:t xml:space="preserve"> magazines,</w:t>
      </w:r>
      <w:r w:rsidRPr="00427FFA">
        <w:rPr>
          <w:rFonts w:ascii="Times New Roman" w:eastAsiaTheme="minorEastAsia" w:hAnsi="Times New Roman"/>
          <w:kern w:val="2"/>
          <w:sz w:val="24"/>
          <w:lang w:eastAsia="zh-HK"/>
        </w:rPr>
        <w:t xml:space="preserve"> governmental agencies, NGO, discussion forums, research centers, and academic journals. Our technician will then help us develop a computer program to automatically search keywords in our suggested list and publish the news, articles, reports and essays about this issue in the official website of Pearl River Delta social research center (as a host website). This program will also be able to update the publications after a regular period (i.e. bi-monthly). One </w:t>
      </w:r>
      <w:r w:rsidRPr="00427FFA">
        <w:rPr>
          <w:rFonts w:ascii="Times New Roman" w:eastAsiaTheme="minorEastAsia" w:hAnsi="Times New Roman" w:hint="eastAsia"/>
          <w:kern w:val="2"/>
          <w:sz w:val="24"/>
          <w:lang w:eastAsia="zh-HK"/>
        </w:rPr>
        <w:t>PhD</w:t>
      </w:r>
      <w:r w:rsidRPr="00427FFA">
        <w:rPr>
          <w:rFonts w:ascii="Times New Roman" w:eastAsiaTheme="minorEastAsia" w:hAnsi="Times New Roman"/>
          <w:kern w:val="2"/>
          <w:sz w:val="24"/>
          <w:lang w:eastAsia="zh-HK"/>
        </w:rPr>
        <w:t xml:space="preserve"> student in our </w:t>
      </w:r>
      <w:r w:rsidRPr="00427FFA">
        <w:rPr>
          <w:rFonts w:ascii="Times New Roman" w:eastAsiaTheme="minorEastAsia" w:hAnsi="Times New Roman"/>
          <w:kern w:val="2"/>
          <w:sz w:val="24"/>
          <w:lang w:eastAsia="zh-HK"/>
        </w:rPr>
        <w:lastRenderedPageBreak/>
        <w:t xml:space="preserve">department has developed a similar program </w:t>
      </w:r>
      <w:r w:rsidRPr="00427FFA">
        <w:rPr>
          <w:rFonts w:ascii="Times New Roman" w:eastAsiaTheme="minorEastAsia" w:hAnsi="Times New Roman" w:hint="eastAsia"/>
          <w:kern w:val="2"/>
          <w:sz w:val="24"/>
          <w:lang w:eastAsia="zh-HK"/>
        </w:rPr>
        <w:t>for</w:t>
      </w:r>
      <w:r w:rsidRPr="00427FFA">
        <w:rPr>
          <w:rFonts w:ascii="Times New Roman" w:eastAsiaTheme="minorEastAsia" w:hAnsi="Times New Roman"/>
          <w:kern w:val="2"/>
          <w:sz w:val="24"/>
          <w:lang w:eastAsia="zh-HK"/>
        </w:rPr>
        <w:t xml:space="preserve"> other social topics and </w:t>
      </w:r>
      <w:r w:rsidRPr="00427FFA">
        <w:rPr>
          <w:rFonts w:ascii="Times New Roman" w:eastAsiaTheme="minorEastAsia" w:hAnsi="Times New Roman" w:hint="eastAsia"/>
          <w:kern w:val="2"/>
          <w:sz w:val="24"/>
          <w:lang w:eastAsia="zh-HK"/>
        </w:rPr>
        <w:t xml:space="preserve">the technician of this project can </w:t>
      </w:r>
      <w:r w:rsidRPr="00427FFA">
        <w:rPr>
          <w:rFonts w:ascii="Times New Roman" w:eastAsiaTheme="minorEastAsia" w:hAnsi="Times New Roman"/>
          <w:kern w:val="2"/>
          <w:sz w:val="24"/>
          <w:lang w:eastAsia="zh-HK"/>
        </w:rPr>
        <w:t xml:space="preserve">then design the </w:t>
      </w:r>
      <w:r w:rsidRPr="00427FFA">
        <w:rPr>
          <w:rFonts w:ascii="Times New Roman" w:eastAsiaTheme="minorEastAsia" w:hAnsi="Times New Roman" w:hint="eastAsia"/>
          <w:kern w:val="2"/>
          <w:sz w:val="24"/>
          <w:lang w:eastAsia="zh-HK"/>
        </w:rPr>
        <w:t xml:space="preserve">digital archival database </w:t>
      </w:r>
      <w:r w:rsidRPr="00427FFA">
        <w:rPr>
          <w:rFonts w:ascii="Times New Roman" w:eastAsiaTheme="minorEastAsia" w:hAnsi="Times New Roman"/>
          <w:kern w:val="2"/>
          <w:sz w:val="24"/>
          <w:lang w:eastAsia="zh-HK"/>
        </w:rPr>
        <w:t>based on his program.</w:t>
      </w:r>
    </w:p>
    <w:p w14:paraId="319E5332" w14:textId="77777777" w:rsidR="00716239" w:rsidRPr="00427FFA" w:rsidRDefault="00716239" w:rsidP="00427FFA">
      <w:pPr>
        <w:pStyle w:val="p0"/>
        <w:spacing w:after="0"/>
        <w:rPr>
          <w:rFonts w:ascii="Times New Roman" w:eastAsiaTheme="minorEastAsia" w:hAnsi="Times New Roman"/>
          <w:kern w:val="2"/>
          <w:sz w:val="24"/>
          <w:lang w:eastAsia="zh-HK"/>
        </w:rPr>
      </w:pPr>
    </w:p>
    <w:p w14:paraId="21EA60E2" w14:textId="0F2A08FA" w:rsidR="00716239" w:rsidRPr="00427FFA" w:rsidRDefault="00716239" w:rsidP="00427FFA">
      <w:pPr>
        <w:pStyle w:val="p0"/>
        <w:spacing w:after="0"/>
        <w:rPr>
          <w:rFonts w:ascii="Times New Roman" w:eastAsiaTheme="minorEastAsia" w:hAnsi="Times New Roman"/>
          <w:kern w:val="2"/>
          <w:sz w:val="24"/>
          <w:lang w:eastAsia="zh-HK"/>
        </w:rPr>
      </w:pPr>
      <w:r w:rsidRPr="00427FFA">
        <w:rPr>
          <w:rFonts w:ascii="Times New Roman" w:eastAsiaTheme="minorEastAsia" w:hAnsi="Times New Roman"/>
          <w:kern w:val="2"/>
          <w:sz w:val="24"/>
          <w:lang w:eastAsia="zh-HK"/>
        </w:rPr>
        <w:t xml:space="preserve">The final monitoring system reflected in the host website contains five major modules: (1) mass media; (2) official policies, reports and statistics; (3) academic publications; (4) NGOs and others; (5) this particular research report of cross-border substance abuse by interviewing legal practitioners and surveying cross-border travelers (if possible, this study could be conducted biannually using the same framework and questionnaire/interview guidelines). The five modules form a holistic approach to provide us the most updated archival database with minimal maintenance so that the policy makers and frontline practitioners could have </w:t>
      </w:r>
      <w:r w:rsidR="0050464E">
        <w:rPr>
          <w:rFonts w:ascii="Times New Roman" w:eastAsiaTheme="minorEastAsia" w:hAnsi="Times New Roman"/>
          <w:kern w:val="2"/>
          <w:sz w:val="24"/>
          <w:lang w:eastAsia="zh-HK"/>
        </w:rPr>
        <w:t>comprehensive</w:t>
      </w:r>
      <w:r w:rsidR="0050464E" w:rsidRPr="00427FFA">
        <w:rPr>
          <w:rFonts w:ascii="Times New Roman" w:eastAsiaTheme="minorEastAsia" w:hAnsi="Times New Roman"/>
          <w:kern w:val="2"/>
          <w:sz w:val="24"/>
          <w:lang w:eastAsia="zh-HK"/>
        </w:rPr>
        <w:t xml:space="preserve"> </w:t>
      </w:r>
      <w:r w:rsidRPr="00427FFA">
        <w:rPr>
          <w:rFonts w:ascii="Times New Roman" w:eastAsiaTheme="minorEastAsia" w:hAnsi="Times New Roman"/>
          <w:kern w:val="2"/>
          <w:sz w:val="24"/>
          <w:lang w:eastAsia="zh-HK"/>
        </w:rPr>
        <w:t>understandings o</w:t>
      </w:r>
      <w:r w:rsidR="0050464E">
        <w:rPr>
          <w:rFonts w:ascii="Times New Roman" w:eastAsiaTheme="minorEastAsia" w:hAnsi="Times New Roman"/>
          <w:kern w:val="2"/>
          <w:sz w:val="24"/>
          <w:lang w:eastAsia="zh-HK"/>
        </w:rPr>
        <w:t>f</w:t>
      </w:r>
      <w:r w:rsidRPr="00427FFA">
        <w:rPr>
          <w:rFonts w:ascii="Times New Roman" w:eastAsiaTheme="minorEastAsia" w:hAnsi="Times New Roman"/>
          <w:kern w:val="2"/>
          <w:sz w:val="24"/>
          <w:lang w:eastAsia="zh-HK"/>
        </w:rPr>
        <w:t xml:space="preserve"> the </w:t>
      </w:r>
      <w:r w:rsidR="0050464E">
        <w:rPr>
          <w:rFonts w:ascii="Times New Roman" w:eastAsiaTheme="minorEastAsia" w:hAnsi="Times New Roman"/>
          <w:kern w:val="2"/>
          <w:sz w:val="24"/>
          <w:lang w:eastAsia="zh-HK"/>
        </w:rPr>
        <w:t xml:space="preserve">ongoing </w:t>
      </w:r>
      <w:r w:rsidRPr="00427FFA">
        <w:rPr>
          <w:rFonts w:ascii="Times New Roman" w:eastAsiaTheme="minorEastAsia" w:hAnsi="Times New Roman"/>
          <w:kern w:val="2"/>
          <w:sz w:val="24"/>
          <w:lang w:eastAsia="zh-HK"/>
        </w:rPr>
        <w:t>chan</w:t>
      </w:r>
      <w:r w:rsidR="00695D41" w:rsidRPr="00427FFA">
        <w:rPr>
          <w:rFonts w:ascii="Times New Roman" w:eastAsiaTheme="minorEastAsia" w:hAnsi="Times New Roman" w:hint="eastAsia"/>
          <w:kern w:val="2"/>
          <w:sz w:val="24"/>
          <w:lang w:eastAsia="zh-HK"/>
        </w:rPr>
        <w:t>g</w:t>
      </w:r>
      <w:r w:rsidRPr="00427FFA">
        <w:rPr>
          <w:rFonts w:ascii="Times New Roman" w:eastAsiaTheme="minorEastAsia" w:hAnsi="Times New Roman"/>
          <w:kern w:val="2"/>
          <w:sz w:val="24"/>
          <w:lang w:eastAsia="zh-HK"/>
        </w:rPr>
        <w:t xml:space="preserve">es of the situation and adjust their strategies </w:t>
      </w:r>
      <w:r w:rsidR="0050464E">
        <w:rPr>
          <w:rFonts w:ascii="Times New Roman" w:eastAsiaTheme="minorEastAsia" w:hAnsi="Times New Roman"/>
          <w:kern w:val="2"/>
          <w:sz w:val="24"/>
          <w:lang w:eastAsia="zh-HK"/>
        </w:rPr>
        <w:t>accordingly</w:t>
      </w:r>
      <w:r w:rsidRPr="00427FFA">
        <w:rPr>
          <w:rFonts w:ascii="Times New Roman" w:eastAsiaTheme="minorEastAsia" w:hAnsi="Times New Roman"/>
          <w:kern w:val="2"/>
          <w:sz w:val="24"/>
          <w:lang w:eastAsia="zh-HK"/>
        </w:rPr>
        <w:t xml:space="preserve">.  </w:t>
      </w:r>
    </w:p>
    <w:p w14:paraId="37938F06" w14:textId="77777777" w:rsidR="00716239" w:rsidRPr="00427FFA" w:rsidRDefault="00716239" w:rsidP="00427FFA">
      <w:pPr>
        <w:pStyle w:val="p0"/>
        <w:spacing w:after="0"/>
        <w:rPr>
          <w:rFonts w:ascii="Times New Roman" w:eastAsiaTheme="minorEastAsia" w:hAnsi="Times New Roman"/>
          <w:kern w:val="2"/>
          <w:sz w:val="24"/>
          <w:lang w:eastAsia="zh-HK"/>
        </w:rPr>
      </w:pPr>
    </w:p>
    <w:p w14:paraId="32E2B99D" w14:textId="77777777" w:rsidR="00716239" w:rsidRPr="00041CAA" w:rsidRDefault="00716239" w:rsidP="00405C7B">
      <w:pPr>
        <w:outlineLvl w:val="0"/>
        <w:rPr>
          <w:rFonts w:ascii="Times New Roman" w:hAnsi="Times New Roman" w:cs="Times New Roman"/>
          <w:b/>
        </w:rPr>
      </w:pPr>
      <w:r w:rsidRPr="00041CAA">
        <w:rPr>
          <w:rFonts w:ascii="Times New Roman" w:hAnsi="Times New Roman" w:cs="Times New Roman"/>
          <w:b/>
        </w:rPr>
        <w:t>Number and nature of subjects involved</w:t>
      </w:r>
    </w:p>
    <w:p w14:paraId="3EF78D1C" w14:textId="77777777" w:rsidR="00716239" w:rsidRDefault="00716239" w:rsidP="00716239">
      <w:pPr>
        <w:pStyle w:val="ListParagraph"/>
        <w:widowControl/>
        <w:numPr>
          <w:ilvl w:val="0"/>
          <w:numId w:val="2"/>
        </w:numPr>
        <w:spacing w:after="200" w:line="276" w:lineRule="auto"/>
        <w:ind w:leftChars="0"/>
        <w:contextualSpacing/>
        <w:rPr>
          <w:rFonts w:ascii="Times New Roman" w:hAnsi="Times New Roman" w:cs="Times New Roman"/>
        </w:rPr>
      </w:pPr>
      <w:r>
        <w:rPr>
          <w:rFonts w:ascii="Times New Roman" w:hAnsi="Times New Roman" w:cs="Times New Roman"/>
        </w:rPr>
        <w:t xml:space="preserve">15 law-enforcement officers (custom and police) in Hong Kong </w:t>
      </w:r>
    </w:p>
    <w:p w14:paraId="39ED332E" w14:textId="77777777" w:rsidR="00716239" w:rsidRPr="00695D41" w:rsidRDefault="00716239" w:rsidP="00716239">
      <w:pPr>
        <w:pStyle w:val="ListParagraph"/>
        <w:widowControl/>
        <w:numPr>
          <w:ilvl w:val="0"/>
          <w:numId w:val="2"/>
        </w:numPr>
        <w:spacing w:after="200" w:line="276" w:lineRule="auto"/>
        <w:ind w:leftChars="0"/>
        <w:contextualSpacing/>
        <w:rPr>
          <w:rFonts w:ascii="Times New Roman" w:hAnsi="Times New Roman" w:cs="Times New Roman"/>
        </w:rPr>
      </w:pPr>
      <w:r>
        <w:rPr>
          <w:rFonts w:ascii="Times New Roman" w:hAnsi="Times New Roman" w:cs="Times New Roman"/>
        </w:rPr>
        <w:t>15 law-enforcement officers (custom and police) in Shenzhen</w:t>
      </w:r>
    </w:p>
    <w:p w14:paraId="5BD1348A" w14:textId="77777777" w:rsidR="00695D41" w:rsidRDefault="00695D41" w:rsidP="00716239">
      <w:pPr>
        <w:pStyle w:val="ListParagraph"/>
        <w:widowControl/>
        <w:numPr>
          <w:ilvl w:val="0"/>
          <w:numId w:val="2"/>
        </w:numPr>
        <w:spacing w:after="200" w:line="276" w:lineRule="auto"/>
        <w:ind w:leftChars="0"/>
        <w:contextualSpacing/>
        <w:rPr>
          <w:rFonts w:ascii="Times New Roman" w:hAnsi="Times New Roman" w:cs="Times New Roman"/>
        </w:rPr>
      </w:pPr>
      <w:r>
        <w:rPr>
          <w:rFonts w:ascii="Times New Roman" w:eastAsia="SimSun" w:hAnsi="Times New Roman" w:cs="Times New Roman" w:hint="eastAsia"/>
          <w:lang w:eastAsia="zh-CN"/>
        </w:rPr>
        <w:t>30 drug users</w:t>
      </w:r>
      <w:r w:rsidR="0076172D">
        <w:rPr>
          <w:rFonts w:ascii="Times New Roman" w:eastAsia="SimSun" w:hAnsi="Times New Roman" w:cs="Times New Roman" w:hint="eastAsia"/>
          <w:lang w:eastAsia="zh-CN"/>
        </w:rPr>
        <w:t xml:space="preserve"> (below 18, 18-25, 26 and above) </w:t>
      </w:r>
      <w:r>
        <w:rPr>
          <w:rFonts w:ascii="Times New Roman" w:eastAsia="SimSun" w:hAnsi="Times New Roman" w:cs="Times New Roman" w:hint="eastAsia"/>
          <w:lang w:eastAsia="zh-CN"/>
        </w:rPr>
        <w:t>in Hong Kong who have cross-border drug use experience</w:t>
      </w:r>
    </w:p>
    <w:p w14:paraId="03D98141" w14:textId="606EEF24" w:rsidR="00716239" w:rsidRDefault="00716239" w:rsidP="00716239">
      <w:pPr>
        <w:pStyle w:val="ListParagraph"/>
        <w:widowControl/>
        <w:numPr>
          <w:ilvl w:val="0"/>
          <w:numId w:val="2"/>
        </w:numPr>
        <w:spacing w:after="200" w:line="276" w:lineRule="auto"/>
        <w:ind w:leftChars="0"/>
        <w:contextualSpacing/>
        <w:rPr>
          <w:rFonts w:ascii="Times New Roman" w:hAnsi="Times New Roman" w:cs="Times New Roman"/>
        </w:rPr>
      </w:pPr>
      <w:r w:rsidRPr="00041CAA">
        <w:rPr>
          <w:rFonts w:ascii="Times New Roman" w:hAnsi="Times New Roman" w:cs="Times New Roman"/>
        </w:rPr>
        <w:t>1</w:t>
      </w:r>
      <w:r w:rsidR="00073ECB">
        <w:rPr>
          <w:rFonts w:ascii="Times New Roman" w:hAnsi="Times New Roman" w:cs="Times New Roman"/>
        </w:rPr>
        <w:t>,</w:t>
      </w:r>
      <w:r w:rsidRPr="00041CAA">
        <w:rPr>
          <w:rFonts w:ascii="Times New Roman" w:hAnsi="Times New Roman" w:cs="Times New Roman"/>
        </w:rPr>
        <w:t xml:space="preserve">500 Hong </w:t>
      </w:r>
      <w:r w:rsidR="00073ECB">
        <w:rPr>
          <w:rFonts w:ascii="Times New Roman" w:hAnsi="Times New Roman" w:cs="Times New Roman"/>
        </w:rPr>
        <w:t>Kong citizens (ages 15-50 for males and ages 15-40 for females</w:t>
      </w:r>
      <w:r w:rsidRPr="00041CAA">
        <w:rPr>
          <w:rFonts w:ascii="Times New Roman" w:hAnsi="Times New Roman" w:cs="Times New Roman"/>
        </w:rPr>
        <w:t>) who returned to Hong Kong from Shenzhen through three major checkpoints (500 in each checkpoint)</w:t>
      </w:r>
    </w:p>
    <w:p w14:paraId="4A405C66" w14:textId="77777777" w:rsidR="00716239" w:rsidRDefault="00716239" w:rsidP="00716239">
      <w:pPr>
        <w:rPr>
          <w:rFonts w:ascii="Times New Roman" w:hAnsi="Times New Roman" w:cs="Times New Roman"/>
          <w:b/>
        </w:rPr>
      </w:pPr>
    </w:p>
    <w:p w14:paraId="2225A154" w14:textId="77777777" w:rsidR="00716239" w:rsidRPr="00041CAA" w:rsidRDefault="00716239" w:rsidP="00405C7B">
      <w:pPr>
        <w:outlineLvl w:val="0"/>
        <w:rPr>
          <w:rFonts w:ascii="Times New Roman" w:hAnsi="Times New Roman" w:cs="Times New Roman"/>
          <w:b/>
        </w:rPr>
      </w:pPr>
      <w:r w:rsidRPr="00041CAA">
        <w:rPr>
          <w:rFonts w:ascii="Times New Roman" w:hAnsi="Times New Roman" w:cs="Times New Roman"/>
          <w:b/>
        </w:rPr>
        <w:t>Research Activities to be conducted and schedules</w:t>
      </w:r>
    </w:p>
    <w:p w14:paraId="18AAD90D" w14:textId="77777777" w:rsidR="00700AC9" w:rsidRDefault="00700AC9" w:rsidP="00716239">
      <w:pPr>
        <w:autoSpaceDE w:val="0"/>
        <w:autoSpaceDN w:val="0"/>
        <w:adjustRightInd w:val="0"/>
        <w:rPr>
          <w:rFonts w:ascii="Times New Roman" w:eastAsia="SimSun" w:hAnsi="Times New Roman" w:cs="Times New Roman"/>
          <w:sz w:val="21"/>
          <w:szCs w:val="21"/>
          <w:lang w:eastAsia="zh-CN"/>
        </w:rPr>
      </w:pPr>
    </w:p>
    <w:p w14:paraId="6D5590C6" w14:textId="058AA5F5" w:rsidR="00700AC9" w:rsidRDefault="00716239" w:rsidP="00405C7B">
      <w:pPr>
        <w:autoSpaceDE w:val="0"/>
        <w:autoSpaceDN w:val="0"/>
        <w:adjustRightInd w:val="0"/>
        <w:outlineLvl w:val="0"/>
        <w:rPr>
          <w:rFonts w:ascii="Times New Roman" w:eastAsia="SimSun" w:hAnsi="Times New Roman" w:cs="Times New Roman"/>
          <w:szCs w:val="24"/>
          <w:lang w:eastAsia="zh-CN"/>
        </w:rPr>
      </w:pPr>
      <w:proofErr w:type="spellStart"/>
      <w:r w:rsidRPr="00700AC9">
        <w:rPr>
          <w:rFonts w:ascii="Times New Roman" w:hAnsi="Times New Roman" w:cs="Times New Roman"/>
          <w:szCs w:val="24"/>
        </w:rPr>
        <w:t>PhaseI</w:t>
      </w:r>
      <w:proofErr w:type="spellEnd"/>
      <w:r w:rsidRPr="00700AC9">
        <w:rPr>
          <w:rFonts w:ascii="Times New Roman" w:hAnsi="Times New Roman" w:cs="Times New Roman"/>
          <w:szCs w:val="24"/>
        </w:rPr>
        <w:t xml:space="preserve"> 01/2014-03/2014: contacting custom and police departments in Hong Kong </w:t>
      </w:r>
    </w:p>
    <w:p w14:paraId="069FFFF5" w14:textId="77777777" w:rsidR="00700AC9" w:rsidRDefault="00716239" w:rsidP="00700AC9">
      <w:pPr>
        <w:autoSpaceDE w:val="0"/>
        <w:autoSpaceDN w:val="0"/>
        <w:adjustRightInd w:val="0"/>
        <w:ind w:left="1920" w:firstLine="480"/>
        <w:rPr>
          <w:rFonts w:ascii="Times New Roman" w:eastAsia="SimSun" w:hAnsi="Times New Roman" w:cs="Times New Roman"/>
          <w:szCs w:val="24"/>
          <w:lang w:eastAsia="zh-CN"/>
        </w:rPr>
      </w:pPr>
      <w:proofErr w:type="gramStart"/>
      <w:r w:rsidRPr="00700AC9">
        <w:rPr>
          <w:rFonts w:ascii="Times New Roman" w:hAnsi="Times New Roman" w:cs="Times New Roman"/>
          <w:szCs w:val="24"/>
        </w:rPr>
        <w:t>and</w:t>
      </w:r>
      <w:proofErr w:type="gramEnd"/>
      <w:r w:rsidRPr="00700AC9">
        <w:rPr>
          <w:rFonts w:ascii="Times New Roman" w:hAnsi="Times New Roman" w:cs="Times New Roman"/>
          <w:szCs w:val="24"/>
        </w:rPr>
        <w:t xml:space="preserve"> Shenzhen to identify possible interviewees and collect </w:t>
      </w:r>
      <w:r w:rsidR="00700AC9">
        <w:rPr>
          <w:rFonts w:ascii="Times New Roman" w:eastAsia="SimSun" w:hAnsi="Times New Roman" w:cs="Times New Roman" w:hint="eastAsia"/>
          <w:szCs w:val="24"/>
          <w:lang w:eastAsia="zh-CN"/>
        </w:rPr>
        <w:t xml:space="preserve"> </w:t>
      </w:r>
    </w:p>
    <w:p w14:paraId="432B0F94" w14:textId="77777777" w:rsidR="00700AC9" w:rsidRDefault="00716239" w:rsidP="00700AC9">
      <w:pPr>
        <w:autoSpaceDE w:val="0"/>
        <w:autoSpaceDN w:val="0"/>
        <w:adjustRightInd w:val="0"/>
        <w:ind w:left="1920" w:firstLine="480"/>
        <w:rPr>
          <w:rFonts w:ascii="Times New Roman" w:eastAsia="SimSun" w:hAnsi="Times New Roman" w:cs="Times New Roman"/>
          <w:szCs w:val="24"/>
          <w:lang w:eastAsia="zh-CN"/>
        </w:rPr>
      </w:pPr>
      <w:proofErr w:type="gramStart"/>
      <w:r w:rsidRPr="00700AC9">
        <w:rPr>
          <w:rFonts w:ascii="Times New Roman" w:hAnsi="Times New Roman" w:cs="Times New Roman"/>
          <w:szCs w:val="24"/>
        </w:rPr>
        <w:t>relevant</w:t>
      </w:r>
      <w:proofErr w:type="gramEnd"/>
      <w:r w:rsidRPr="00700AC9">
        <w:rPr>
          <w:rFonts w:ascii="Times New Roman" w:hAnsi="Times New Roman" w:cs="Times New Roman"/>
          <w:szCs w:val="24"/>
        </w:rPr>
        <w:t xml:space="preserve"> official documents</w:t>
      </w:r>
      <w:r w:rsidR="00700AC9" w:rsidRPr="00700AC9">
        <w:rPr>
          <w:rFonts w:ascii="Times New Roman" w:eastAsia="SimSun" w:hAnsi="Times New Roman" w:cs="Times New Roman" w:hint="eastAsia"/>
          <w:szCs w:val="24"/>
          <w:lang w:eastAsia="zh-CN"/>
        </w:rPr>
        <w:t xml:space="preserve"> and </w:t>
      </w:r>
      <w:r w:rsidRPr="00700AC9">
        <w:rPr>
          <w:rFonts w:ascii="Times New Roman" w:hAnsi="Times New Roman" w:cs="Times New Roman"/>
          <w:szCs w:val="24"/>
        </w:rPr>
        <w:t>statistics</w:t>
      </w:r>
      <w:r w:rsidR="00700AC9" w:rsidRPr="00700AC9">
        <w:rPr>
          <w:rFonts w:ascii="Times New Roman" w:eastAsia="SimSun" w:hAnsi="Times New Roman" w:cs="Times New Roman" w:hint="eastAsia"/>
          <w:szCs w:val="24"/>
          <w:lang w:eastAsia="zh-CN"/>
        </w:rPr>
        <w:t xml:space="preserve">; contacting NGOs </w:t>
      </w:r>
      <w:r w:rsidR="00700AC9">
        <w:rPr>
          <w:rFonts w:ascii="Times New Roman" w:eastAsia="SimSun" w:hAnsi="Times New Roman" w:cs="Times New Roman" w:hint="eastAsia"/>
          <w:szCs w:val="24"/>
          <w:lang w:eastAsia="zh-CN"/>
        </w:rPr>
        <w:t xml:space="preserve"> </w:t>
      </w:r>
    </w:p>
    <w:p w14:paraId="660175BB" w14:textId="77777777" w:rsidR="00716239" w:rsidRPr="00700AC9" w:rsidRDefault="00700AC9" w:rsidP="00700AC9">
      <w:pPr>
        <w:autoSpaceDE w:val="0"/>
        <w:autoSpaceDN w:val="0"/>
        <w:adjustRightInd w:val="0"/>
        <w:ind w:left="1920" w:firstLine="480"/>
        <w:rPr>
          <w:rFonts w:ascii="Times New Roman" w:hAnsi="Times New Roman" w:cs="Times New Roman"/>
          <w:szCs w:val="24"/>
        </w:rPr>
      </w:pPr>
      <w:proofErr w:type="gramStart"/>
      <w:r w:rsidRPr="00700AC9">
        <w:rPr>
          <w:rFonts w:ascii="Times New Roman" w:eastAsia="SimSun" w:hAnsi="Times New Roman" w:cs="Times New Roman" w:hint="eastAsia"/>
          <w:szCs w:val="24"/>
          <w:lang w:eastAsia="zh-CN"/>
        </w:rPr>
        <w:t>to</w:t>
      </w:r>
      <w:proofErr w:type="gramEnd"/>
      <w:r w:rsidRPr="00700AC9">
        <w:rPr>
          <w:rFonts w:ascii="Times New Roman" w:eastAsia="SimSun" w:hAnsi="Times New Roman" w:cs="Times New Roman" w:hint="eastAsia"/>
          <w:szCs w:val="24"/>
          <w:lang w:eastAsia="zh-CN"/>
        </w:rPr>
        <w:t xml:space="preserve"> refer qualified drug users.</w:t>
      </w:r>
    </w:p>
    <w:p w14:paraId="610E8663" w14:textId="77777777" w:rsidR="00700AC9" w:rsidRDefault="00700AC9" w:rsidP="00700AC9">
      <w:pPr>
        <w:autoSpaceDE w:val="0"/>
        <w:autoSpaceDN w:val="0"/>
        <w:adjustRightInd w:val="0"/>
        <w:rPr>
          <w:rFonts w:ascii="Times New Roman" w:eastAsia="SimSun" w:hAnsi="Times New Roman" w:cs="Times New Roman"/>
          <w:szCs w:val="24"/>
          <w:lang w:eastAsia="zh-CN"/>
        </w:rPr>
      </w:pPr>
    </w:p>
    <w:p w14:paraId="05465CAF" w14:textId="77777777" w:rsidR="00700AC9" w:rsidRDefault="00716239" w:rsidP="00405C7B">
      <w:pPr>
        <w:autoSpaceDE w:val="0"/>
        <w:autoSpaceDN w:val="0"/>
        <w:adjustRightInd w:val="0"/>
        <w:outlineLvl w:val="0"/>
        <w:rPr>
          <w:rFonts w:ascii="Times New Roman" w:eastAsia="SimSun" w:hAnsi="Times New Roman" w:cs="Times New Roman"/>
          <w:szCs w:val="24"/>
          <w:lang w:eastAsia="zh-CN"/>
        </w:rPr>
      </w:pPr>
      <w:proofErr w:type="spellStart"/>
      <w:r w:rsidRPr="00700AC9">
        <w:rPr>
          <w:rFonts w:ascii="Times New Roman" w:hAnsi="Times New Roman" w:cs="Times New Roman"/>
          <w:szCs w:val="24"/>
        </w:rPr>
        <w:t>PhaseII</w:t>
      </w:r>
      <w:proofErr w:type="spellEnd"/>
      <w:r w:rsidRPr="00700AC9">
        <w:rPr>
          <w:rFonts w:ascii="Times New Roman" w:hAnsi="Times New Roman" w:cs="Times New Roman"/>
          <w:szCs w:val="24"/>
        </w:rPr>
        <w:t xml:space="preserve"> 04/2014-08/2014: conducting in-depth interviews and focus groups in both </w:t>
      </w:r>
    </w:p>
    <w:p w14:paraId="775E5B72" w14:textId="77777777" w:rsidR="00716239" w:rsidRPr="00700AC9" w:rsidRDefault="00716239" w:rsidP="00700AC9">
      <w:pPr>
        <w:autoSpaceDE w:val="0"/>
        <w:autoSpaceDN w:val="0"/>
        <w:adjustRightInd w:val="0"/>
        <w:ind w:left="2400"/>
        <w:rPr>
          <w:rFonts w:ascii="Times New Roman" w:hAnsi="Times New Roman" w:cs="Times New Roman"/>
          <w:szCs w:val="24"/>
        </w:rPr>
      </w:pPr>
      <w:proofErr w:type="gramStart"/>
      <w:r w:rsidRPr="00700AC9">
        <w:rPr>
          <w:rFonts w:ascii="Times New Roman" w:hAnsi="Times New Roman" w:cs="Times New Roman"/>
          <w:szCs w:val="24"/>
        </w:rPr>
        <w:t>Hong Kong</w:t>
      </w:r>
      <w:r w:rsidR="00700AC9">
        <w:rPr>
          <w:rFonts w:ascii="Times New Roman" w:eastAsia="SimSun" w:hAnsi="Times New Roman" w:cs="Times New Roman" w:hint="eastAsia"/>
          <w:szCs w:val="24"/>
          <w:lang w:eastAsia="zh-CN"/>
        </w:rPr>
        <w:t xml:space="preserve"> </w:t>
      </w:r>
      <w:r w:rsidRPr="00700AC9">
        <w:rPr>
          <w:rFonts w:ascii="Times New Roman" w:hAnsi="Times New Roman" w:cs="Times New Roman"/>
          <w:szCs w:val="24"/>
        </w:rPr>
        <w:t>and Shenzhen.</w:t>
      </w:r>
      <w:proofErr w:type="gramEnd"/>
    </w:p>
    <w:p w14:paraId="79E71541" w14:textId="77777777" w:rsidR="00700AC9" w:rsidRDefault="00700AC9" w:rsidP="00716239">
      <w:pPr>
        <w:autoSpaceDE w:val="0"/>
        <w:autoSpaceDN w:val="0"/>
        <w:adjustRightInd w:val="0"/>
        <w:rPr>
          <w:rFonts w:ascii="Times New Roman" w:eastAsia="SimSun" w:hAnsi="Times New Roman" w:cs="Times New Roman"/>
          <w:szCs w:val="24"/>
          <w:lang w:eastAsia="zh-CN"/>
        </w:rPr>
      </w:pPr>
    </w:p>
    <w:p w14:paraId="31274DBC" w14:textId="77777777" w:rsidR="00700AC9" w:rsidRDefault="00716239" w:rsidP="00405C7B">
      <w:pPr>
        <w:autoSpaceDE w:val="0"/>
        <w:autoSpaceDN w:val="0"/>
        <w:adjustRightInd w:val="0"/>
        <w:outlineLvl w:val="0"/>
        <w:rPr>
          <w:rFonts w:ascii="Times New Roman" w:eastAsia="SimSun" w:hAnsi="Times New Roman" w:cs="Times New Roman"/>
          <w:szCs w:val="24"/>
          <w:lang w:eastAsia="zh-CN"/>
        </w:rPr>
      </w:pPr>
      <w:proofErr w:type="spellStart"/>
      <w:r w:rsidRPr="00700AC9">
        <w:rPr>
          <w:rFonts w:ascii="Times New Roman" w:hAnsi="Times New Roman" w:cs="Times New Roman"/>
          <w:szCs w:val="24"/>
        </w:rPr>
        <w:t>PhaseIII</w:t>
      </w:r>
      <w:proofErr w:type="spellEnd"/>
      <w:r w:rsidRPr="00700AC9">
        <w:rPr>
          <w:rFonts w:ascii="Times New Roman" w:hAnsi="Times New Roman" w:cs="Times New Roman"/>
          <w:szCs w:val="24"/>
        </w:rPr>
        <w:t xml:space="preserve"> 09/2014-11/2014: cleaning up all interview notes and records and analyzing </w:t>
      </w:r>
    </w:p>
    <w:p w14:paraId="4BDDE729" w14:textId="77777777" w:rsidR="00716239" w:rsidRPr="00700AC9" w:rsidRDefault="00716239" w:rsidP="00700AC9">
      <w:pPr>
        <w:autoSpaceDE w:val="0"/>
        <w:autoSpaceDN w:val="0"/>
        <w:adjustRightInd w:val="0"/>
        <w:ind w:left="2400"/>
        <w:rPr>
          <w:rFonts w:ascii="Times New Roman" w:hAnsi="Times New Roman" w:cs="Times New Roman"/>
          <w:szCs w:val="24"/>
        </w:rPr>
      </w:pPr>
      <w:proofErr w:type="gramStart"/>
      <w:r w:rsidRPr="00700AC9">
        <w:rPr>
          <w:rFonts w:ascii="Times New Roman" w:hAnsi="Times New Roman" w:cs="Times New Roman"/>
          <w:szCs w:val="24"/>
        </w:rPr>
        <w:t>transcripts</w:t>
      </w:r>
      <w:proofErr w:type="gramEnd"/>
      <w:r w:rsidRPr="00700AC9">
        <w:rPr>
          <w:rFonts w:ascii="Times New Roman" w:hAnsi="Times New Roman" w:cs="Times New Roman"/>
          <w:szCs w:val="24"/>
        </w:rPr>
        <w:t xml:space="preserve"> and archives </w:t>
      </w:r>
      <w:r w:rsidR="00700AC9" w:rsidRPr="00700AC9">
        <w:rPr>
          <w:rFonts w:ascii="Times New Roman" w:eastAsia="SimSun" w:hAnsi="Times New Roman" w:cs="Times New Roman" w:hint="eastAsia"/>
          <w:szCs w:val="24"/>
          <w:lang w:eastAsia="zh-CN"/>
        </w:rPr>
        <w:t>th</w:t>
      </w:r>
      <w:r w:rsidRPr="00700AC9">
        <w:rPr>
          <w:rFonts w:ascii="Times New Roman" w:hAnsi="Times New Roman" w:cs="Times New Roman"/>
          <w:szCs w:val="24"/>
        </w:rPr>
        <w:t>rough qualitative software.</w:t>
      </w:r>
    </w:p>
    <w:p w14:paraId="1AF9DCC6" w14:textId="77777777" w:rsidR="00700AC9" w:rsidRDefault="00700AC9" w:rsidP="00700AC9">
      <w:pPr>
        <w:autoSpaceDE w:val="0"/>
        <w:autoSpaceDN w:val="0"/>
        <w:adjustRightInd w:val="0"/>
        <w:rPr>
          <w:rFonts w:ascii="Times New Roman" w:eastAsia="SimSun" w:hAnsi="Times New Roman" w:cs="Times New Roman"/>
          <w:szCs w:val="24"/>
          <w:lang w:eastAsia="zh-CN"/>
        </w:rPr>
      </w:pPr>
    </w:p>
    <w:p w14:paraId="7E975957" w14:textId="77777777" w:rsidR="00700AC9" w:rsidRDefault="00716239" w:rsidP="00405C7B">
      <w:pPr>
        <w:autoSpaceDE w:val="0"/>
        <w:autoSpaceDN w:val="0"/>
        <w:adjustRightInd w:val="0"/>
        <w:outlineLvl w:val="0"/>
        <w:rPr>
          <w:rFonts w:ascii="Times New Roman" w:eastAsia="SimSun" w:hAnsi="Times New Roman" w:cs="Times New Roman"/>
          <w:szCs w:val="24"/>
          <w:lang w:eastAsia="zh-CN"/>
        </w:rPr>
      </w:pPr>
      <w:proofErr w:type="spellStart"/>
      <w:r w:rsidRPr="00700AC9">
        <w:rPr>
          <w:rFonts w:ascii="Times New Roman" w:hAnsi="Times New Roman" w:cs="Times New Roman"/>
          <w:szCs w:val="24"/>
        </w:rPr>
        <w:lastRenderedPageBreak/>
        <w:t>PhaseIV</w:t>
      </w:r>
      <w:proofErr w:type="spellEnd"/>
      <w:r w:rsidRPr="00700AC9">
        <w:rPr>
          <w:rFonts w:ascii="Times New Roman" w:hAnsi="Times New Roman" w:cs="Times New Roman"/>
          <w:szCs w:val="24"/>
        </w:rPr>
        <w:t xml:space="preserve"> 12/2014-02/2015: designing the survey questionnaire based on the </w:t>
      </w:r>
    </w:p>
    <w:p w14:paraId="0F4B4E67" w14:textId="77777777" w:rsidR="00716239" w:rsidRPr="00700AC9" w:rsidRDefault="00716239" w:rsidP="00700AC9">
      <w:pPr>
        <w:autoSpaceDE w:val="0"/>
        <w:autoSpaceDN w:val="0"/>
        <w:adjustRightInd w:val="0"/>
        <w:ind w:left="2400"/>
        <w:rPr>
          <w:rFonts w:ascii="Times New Roman" w:hAnsi="Times New Roman" w:cs="Times New Roman"/>
          <w:szCs w:val="24"/>
        </w:rPr>
      </w:pPr>
      <w:proofErr w:type="gramStart"/>
      <w:r w:rsidRPr="00700AC9">
        <w:rPr>
          <w:rFonts w:ascii="Times New Roman" w:hAnsi="Times New Roman" w:cs="Times New Roman"/>
          <w:szCs w:val="24"/>
        </w:rPr>
        <w:t>qualitative</w:t>
      </w:r>
      <w:proofErr w:type="gramEnd"/>
      <w:r w:rsidRPr="00700AC9">
        <w:rPr>
          <w:rFonts w:ascii="Times New Roman" w:hAnsi="Times New Roman" w:cs="Times New Roman"/>
          <w:szCs w:val="24"/>
        </w:rPr>
        <w:t xml:space="preserve"> results, setting up the sampling plan, administering the pilot study, hiring and training survey</w:t>
      </w:r>
      <w:r w:rsidR="00700AC9" w:rsidRPr="00700AC9">
        <w:rPr>
          <w:rFonts w:ascii="Times New Roman" w:eastAsia="SimSun" w:hAnsi="Times New Roman" w:cs="Times New Roman" w:hint="eastAsia"/>
          <w:szCs w:val="24"/>
          <w:lang w:eastAsia="zh-CN"/>
        </w:rPr>
        <w:t xml:space="preserve"> </w:t>
      </w:r>
      <w:r w:rsidRPr="00700AC9">
        <w:rPr>
          <w:rFonts w:ascii="Times New Roman" w:hAnsi="Times New Roman" w:cs="Times New Roman"/>
          <w:szCs w:val="24"/>
        </w:rPr>
        <w:t>interviewers.</w:t>
      </w:r>
    </w:p>
    <w:p w14:paraId="570B7931" w14:textId="77777777" w:rsidR="00700AC9" w:rsidRDefault="00700AC9" w:rsidP="00716239">
      <w:pPr>
        <w:rPr>
          <w:rFonts w:ascii="Times New Roman" w:eastAsia="SimSun" w:hAnsi="Times New Roman" w:cs="Times New Roman"/>
          <w:szCs w:val="24"/>
          <w:lang w:eastAsia="zh-CN"/>
        </w:rPr>
      </w:pPr>
    </w:p>
    <w:p w14:paraId="6E353A58" w14:textId="77777777" w:rsidR="00716239" w:rsidRPr="00700AC9" w:rsidRDefault="00716239" w:rsidP="00405C7B">
      <w:pPr>
        <w:outlineLvl w:val="0"/>
        <w:rPr>
          <w:rFonts w:ascii="Times New Roman" w:hAnsi="Times New Roman" w:cs="Times New Roman"/>
          <w:szCs w:val="24"/>
        </w:rPr>
      </w:pPr>
      <w:proofErr w:type="spellStart"/>
      <w:r w:rsidRPr="00700AC9">
        <w:rPr>
          <w:rFonts w:ascii="Times New Roman" w:hAnsi="Times New Roman" w:cs="Times New Roman"/>
          <w:szCs w:val="24"/>
        </w:rPr>
        <w:t>PhaseV</w:t>
      </w:r>
      <w:proofErr w:type="spellEnd"/>
      <w:r w:rsidRPr="00700AC9">
        <w:rPr>
          <w:rFonts w:ascii="Times New Roman" w:hAnsi="Times New Roman" w:cs="Times New Roman"/>
          <w:szCs w:val="24"/>
        </w:rPr>
        <w:t xml:space="preserve"> 03/2015-04/2015: conducting the survey at three checkpoints and data entry.</w:t>
      </w:r>
    </w:p>
    <w:p w14:paraId="0B0C313E" w14:textId="77777777" w:rsidR="00700AC9" w:rsidRDefault="00700AC9" w:rsidP="00716239">
      <w:pPr>
        <w:ind w:left="2520" w:hanging="2520"/>
        <w:rPr>
          <w:rFonts w:ascii="Times New Roman" w:eastAsia="SimSun" w:hAnsi="Times New Roman" w:cs="Times New Roman"/>
          <w:szCs w:val="24"/>
          <w:lang w:eastAsia="zh-CN"/>
        </w:rPr>
      </w:pPr>
    </w:p>
    <w:p w14:paraId="6DC9C0F5" w14:textId="77777777" w:rsidR="00716239" w:rsidRPr="00700AC9" w:rsidRDefault="00716239" w:rsidP="00716239">
      <w:pPr>
        <w:ind w:left="2520" w:hanging="2520"/>
        <w:rPr>
          <w:rFonts w:ascii="Times New Roman" w:hAnsi="Times New Roman" w:cs="Times New Roman"/>
          <w:szCs w:val="24"/>
        </w:rPr>
      </w:pPr>
      <w:r w:rsidRPr="00700AC9">
        <w:rPr>
          <w:rFonts w:ascii="Times New Roman" w:hAnsi="Times New Roman" w:cs="Times New Roman"/>
          <w:szCs w:val="24"/>
        </w:rPr>
        <w:t>Phase VI 05/2014-09/2015: data analysis and at the same time starting the monitoring program design by identifying a list of major source websites and keywords for automatic searching.</w:t>
      </w:r>
    </w:p>
    <w:p w14:paraId="6FFC6200" w14:textId="77777777" w:rsidR="00700AC9" w:rsidRDefault="00700AC9" w:rsidP="00716239">
      <w:pPr>
        <w:ind w:left="2520" w:hanging="2520"/>
        <w:rPr>
          <w:rFonts w:ascii="Times New Roman" w:eastAsia="SimSun" w:hAnsi="Times New Roman" w:cs="Times New Roman"/>
          <w:szCs w:val="24"/>
          <w:lang w:eastAsia="zh-CN"/>
        </w:rPr>
      </w:pPr>
    </w:p>
    <w:p w14:paraId="40488286" w14:textId="77777777" w:rsidR="00716239" w:rsidRPr="00700AC9" w:rsidRDefault="00716239" w:rsidP="00716239">
      <w:pPr>
        <w:ind w:left="2520" w:hanging="2520"/>
        <w:rPr>
          <w:rFonts w:ascii="Times New Roman" w:hAnsi="Times New Roman" w:cs="Times New Roman"/>
          <w:szCs w:val="24"/>
        </w:rPr>
      </w:pPr>
      <w:r w:rsidRPr="00700AC9">
        <w:rPr>
          <w:rFonts w:ascii="Times New Roman" w:hAnsi="Times New Roman" w:cs="Times New Roman"/>
          <w:szCs w:val="24"/>
        </w:rPr>
        <w:t>Phase VII 10/2015-12/2015: developing the five modules, designing the host webpage, adjusting and finalizing the integrative monitoring system.</w:t>
      </w:r>
    </w:p>
    <w:p w14:paraId="38C43781" w14:textId="77777777" w:rsidR="00716239" w:rsidRPr="00700AC9" w:rsidRDefault="00716239" w:rsidP="00716239">
      <w:pPr>
        <w:rPr>
          <w:rFonts w:ascii="Times New Roman" w:hAnsi="Times New Roman" w:cs="Times New Roman"/>
          <w:b/>
          <w:szCs w:val="24"/>
        </w:rPr>
      </w:pPr>
    </w:p>
    <w:p w14:paraId="5A922E1F" w14:textId="77777777" w:rsidR="00716239" w:rsidRDefault="00716239" w:rsidP="00405C7B">
      <w:pPr>
        <w:outlineLvl w:val="0"/>
        <w:rPr>
          <w:rFonts w:ascii="Times New Roman" w:eastAsia="SimSun" w:hAnsi="Times New Roman" w:cs="Times New Roman"/>
          <w:b/>
          <w:lang w:eastAsia="zh-CN"/>
        </w:rPr>
      </w:pPr>
      <w:r w:rsidRPr="00FE3AB5">
        <w:rPr>
          <w:rFonts w:ascii="Times New Roman" w:hAnsi="Times New Roman" w:cs="Times New Roman"/>
          <w:b/>
        </w:rPr>
        <w:t>Milestones and interim deliverables</w:t>
      </w:r>
    </w:p>
    <w:p w14:paraId="3500486F" w14:textId="77777777" w:rsidR="005B4B93" w:rsidRPr="005B4B93" w:rsidRDefault="005B4B93" w:rsidP="00716239">
      <w:pPr>
        <w:rPr>
          <w:rFonts w:ascii="Times New Roman" w:eastAsia="SimSun" w:hAnsi="Times New Roman" w:cs="Times New Roman"/>
          <w:b/>
          <w:lang w:eastAsia="zh-CN"/>
        </w:rPr>
      </w:pPr>
    </w:p>
    <w:p w14:paraId="66E796C0" w14:textId="57AC3150" w:rsidR="00716239" w:rsidRDefault="00716239" w:rsidP="00716239">
      <w:pPr>
        <w:pStyle w:val="ListParagraph"/>
        <w:numPr>
          <w:ilvl w:val="0"/>
          <w:numId w:val="3"/>
        </w:numPr>
        <w:ind w:leftChars="0"/>
        <w:jc w:val="both"/>
        <w:rPr>
          <w:rFonts w:ascii="Times New Roman" w:hAnsi="Times New Roman"/>
          <w:szCs w:val="21"/>
        </w:rPr>
      </w:pPr>
      <w:r>
        <w:rPr>
          <w:rFonts w:ascii="Times New Roman" w:hAnsi="Times New Roman"/>
          <w:szCs w:val="21"/>
        </w:rPr>
        <w:t>Previous studies</w:t>
      </w:r>
      <w:r w:rsidRPr="00717C46">
        <w:rPr>
          <w:rFonts w:ascii="Times New Roman" w:hAnsi="Times New Roman"/>
          <w:szCs w:val="21"/>
        </w:rPr>
        <w:t xml:space="preserve"> on cross-border drug issues mainly focus on the Hong Kong side and ignore the </w:t>
      </w:r>
      <w:r w:rsidR="00510350">
        <w:rPr>
          <w:rFonts w:ascii="Times New Roman" w:hAnsi="Times New Roman"/>
          <w:szCs w:val="21"/>
        </w:rPr>
        <w:t>Mainland</w:t>
      </w:r>
      <w:r w:rsidRPr="00717C46">
        <w:rPr>
          <w:rFonts w:ascii="Times New Roman" w:hAnsi="Times New Roman"/>
          <w:szCs w:val="21"/>
        </w:rPr>
        <w:t xml:space="preserve"> parties involved</w:t>
      </w:r>
      <w:r>
        <w:rPr>
          <w:rFonts w:ascii="Times New Roman" w:hAnsi="Times New Roman"/>
          <w:szCs w:val="21"/>
        </w:rPr>
        <w:t xml:space="preserve"> mainly due to the lack of access</w:t>
      </w:r>
      <w:r w:rsidRPr="00717C46">
        <w:rPr>
          <w:rFonts w:ascii="Times New Roman" w:hAnsi="Times New Roman"/>
          <w:szCs w:val="21"/>
        </w:rPr>
        <w:t xml:space="preserve">. The qualitative component of this research is the first effort to integrate the legal perspectives in both areas. </w:t>
      </w:r>
      <w:r>
        <w:rPr>
          <w:rFonts w:ascii="Times New Roman" w:hAnsi="Times New Roman"/>
          <w:szCs w:val="21"/>
        </w:rPr>
        <w:t xml:space="preserve">Future studies can continue to use our existing network in Shenzhen law-enforcement agencies and the similar research frame to trace the situation </w:t>
      </w:r>
      <w:r w:rsidR="00E62758">
        <w:rPr>
          <w:rFonts w:ascii="Times New Roman" w:hAnsi="Times New Roman"/>
          <w:szCs w:val="21"/>
        </w:rPr>
        <w:t xml:space="preserve">and evaluate the policies </w:t>
      </w:r>
      <w:r>
        <w:rPr>
          <w:rFonts w:ascii="Times New Roman" w:hAnsi="Times New Roman"/>
          <w:szCs w:val="21"/>
        </w:rPr>
        <w:t xml:space="preserve">regularly. This approach is also consistent with the long-term priority of Narcotics Division and the global trend in terms of drug control/prevention strategies: to strengthen external co-operation and research. </w:t>
      </w:r>
    </w:p>
    <w:p w14:paraId="5D8F2814" w14:textId="77777777" w:rsidR="00716239" w:rsidRDefault="00716239" w:rsidP="00716239">
      <w:pPr>
        <w:pStyle w:val="ListParagraph"/>
        <w:jc w:val="both"/>
        <w:rPr>
          <w:rFonts w:ascii="Times New Roman" w:hAnsi="Times New Roman"/>
          <w:szCs w:val="21"/>
        </w:rPr>
      </w:pPr>
    </w:p>
    <w:p w14:paraId="5801696C" w14:textId="73C249D9" w:rsidR="00716239" w:rsidRDefault="00716239" w:rsidP="00716239">
      <w:pPr>
        <w:pStyle w:val="ListParagraph"/>
        <w:numPr>
          <w:ilvl w:val="0"/>
          <w:numId w:val="3"/>
        </w:numPr>
        <w:ind w:leftChars="0"/>
        <w:jc w:val="both"/>
        <w:rPr>
          <w:rFonts w:ascii="Times New Roman" w:hAnsi="Times New Roman"/>
          <w:szCs w:val="21"/>
        </w:rPr>
      </w:pPr>
      <w:r>
        <w:rPr>
          <w:rFonts w:ascii="Times New Roman" w:hAnsi="Times New Roman"/>
          <w:szCs w:val="21"/>
        </w:rPr>
        <w:t xml:space="preserve">Official records and views toward substance use are often criticized to be biased due to political and resource constraints. </w:t>
      </w:r>
      <w:r w:rsidR="00886C9F">
        <w:rPr>
          <w:rFonts w:ascii="Times New Roman" w:eastAsia="SimSun" w:hAnsi="Times New Roman" w:hint="eastAsia"/>
          <w:szCs w:val="21"/>
          <w:lang w:eastAsia="zh-CN"/>
        </w:rPr>
        <w:t xml:space="preserve">The interviews on drug users by social worker </w:t>
      </w:r>
      <w:r w:rsidR="00886C9F">
        <w:rPr>
          <w:rFonts w:ascii="Times New Roman" w:eastAsia="SimSun" w:hAnsi="Times New Roman"/>
          <w:szCs w:val="21"/>
          <w:lang w:eastAsia="zh-CN"/>
        </w:rPr>
        <w:t>referral</w:t>
      </w:r>
      <w:r w:rsidR="00886C9F">
        <w:rPr>
          <w:rFonts w:ascii="Times New Roman" w:eastAsia="SimSun" w:hAnsi="Times New Roman" w:hint="eastAsia"/>
          <w:szCs w:val="21"/>
          <w:lang w:eastAsia="zh-CN"/>
        </w:rPr>
        <w:t xml:space="preserve"> are very limited due to the small sample size. </w:t>
      </w:r>
      <w:r>
        <w:rPr>
          <w:rFonts w:ascii="Times New Roman" w:hAnsi="Times New Roman"/>
          <w:szCs w:val="21"/>
        </w:rPr>
        <w:t xml:space="preserve">The self-report survey targeting at cross-border travelers is also at risk to miss some serious substance users since respondents tend to underreport the level of their drug use. </w:t>
      </w:r>
      <w:r w:rsidRPr="00CC51AC">
        <w:rPr>
          <w:rFonts w:ascii="Times New Roman" w:hAnsi="Times New Roman"/>
          <w:szCs w:val="21"/>
        </w:rPr>
        <w:t xml:space="preserve">The combination of qualitative and quantitative research methods applied in this study give us more comprehensive insights about the changing behavioral patterns of </w:t>
      </w:r>
      <w:r w:rsidR="009E47C3">
        <w:rPr>
          <w:rFonts w:ascii="Times New Roman" w:hAnsi="Times New Roman"/>
          <w:szCs w:val="21"/>
        </w:rPr>
        <w:t xml:space="preserve">cross-border </w:t>
      </w:r>
      <w:r w:rsidRPr="00CC51AC">
        <w:rPr>
          <w:rFonts w:ascii="Times New Roman" w:hAnsi="Times New Roman"/>
          <w:szCs w:val="21"/>
        </w:rPr>
        <w:t>drug users and the social</w:t>
      </w:r>
      <w:r>
        <w:rPr>
          <w:rFonts w:ascii="Times New Roman" w:hAnsi="Times New Roman"/>
          <w:szCs w:val="21"/>
        </w:rPr>
        <w:t xml:space="preserve"> mechanisms</w:t>
      </w:r>
      <w:r w:rsidRPr="00CC51AC">
        <w:rPr>
          <w:rFonts w:ascii="Times New Roman" w:hAnsi="Times New Roman"/>
          <w:szCs w:val="21"/>
        </w:rPr>
        <w:t xml:space="preserve"> behind the changes</w:t>
      </w:r>
      <w:r w:rsidR="009E47C3">
        <w:rPr>
          <w:rFonts w:ascii="Times New Roman" w:hAnsi="Times New Roman"/>
          <w:szCs w:val="21"/>
        </w:rPr>
        <w:t>, plus an multi-dimensional estimation on the deterrence effects of the current harsh cross-border drug policies</w:t>
      </w:r>
      <w:r w:rsidR="00EF09DC">
        <w:rPr>
          <w:rFonts w:ascii="Times New Roman" w:hAnsi="Times New Roman"/>
          <w:szCs w:val="21"/>
        </w:rPr>
        <w:t xml:space="preserve">. </w:t>
      </w:r>
      <w:r w:rsidR="009E0302" w:rsidRPr="006C32BD">
        <w:rPr>
          <w:rFonts w:ascii="Times New Roman" w:hAnsi="Times New Roman"/>
          <w:szCs w:val="21"/>
        </w:rPr>
        <w:t>The current HK-Shenzhen collaborations</w:t>
      </w:r>
      <w:r w:rsidR="007B26C2" w:rsidRPr="006C32BD">
        <w:rPr>
          <w:rFonts w:ascii="Times New Roman" w:hAnsi="Times New Roman"/>
          <w:szCs w:val="21"/>
        </w:rPr>
        <w:t xml:space="preserve"> in terms of d</w:t>
      </w:r>
      <w:r w:rsidR="009E0302" w:rsidRPr="006C32BD">
        <w:rPr>
          <w:rFonts w:ascii="Times New Roman" w:hAnsi="Times New Roman"/>
          <w:szCs w:val="21"/>
        </w:rPr>
        <w:t>rug control will be evaluated and suggestions will be made for further improvements.</w:t>
      </w:r>
      <w:r w:rsidR="009E0302">
        <w:rPr>
          <w:rFonts w:ascii="Times New Roman" w:hAnsi="Times New Roman"/>
          <w:szCs w:val="21"/>
        </w:rPr>
        <w:t xml:space="preserve"> </w:t>
      </w:r>
      <w:r w:rsidR="00EF09DC">
        <w:rPr>
          <w:rFonts w:ascii="Times New Roman" w:hAnsi="Times New Roman"/>
          <w:szCs w:val="21"/>
        </w:rPr>
        <w:t xml:space="preserve">Drug users in our focus groups and the general public in our survey also can be educated by receiving more knowledge about the current drug </w:t>
      </w:r>
      <w:r w:rsidR="00EF09DC">
        <w:rPr>
          <w:rFonts w:ascii="Times New Roman" w:hAnsi="Times New Roman"/>
          <w:szCs w:val="21"/>
        </w:rPr>
        <w:lastRenderedPageBreak/>
        <w:t>policies and the harm of drug use.</w:t>
      </w:r>
      <w:r w:rsidRPr="00CC51AC">
        <w:rPr>
          <w:rFonts w:ascii="Times New Roman" w:hAnsi="Times New Roman"/>
          <w:szCs w:val="21"/>
        </w:rPr>
        <w:t xml:space="preserve"> </w:t>
      </w:r>
    </w:p>
    <w:p w14:paraId="49362C20" w14:textId="77777777" w:rsidR="00716239" w:rsidRPr="00CC51AC" w:rsidRDefault="00716239" w:rsidP="00716239">
      <w:pPr>
        <w:pStyle w:val="ListParagraph"/>
        <w:jc w:val="both"/>
        <w:rPr>
          <w:rFonts w:ascii="Times New Roman" w:hAnsi="Times New Roman"/>
          <w:szCs w:val="21"/>
        </w:rPr>
      </w:pPr>
    </w:p>
    <w:p w14:paraId="3E47A3F0" w14:textId="195D6245" w:rsidR="00716239" w:rsidRPr="00B719FF" w:rsidRDefault="00716239" w:rsidP="00716239">
      <w:pPr>
        <w:pStyle w:val="ListParagraph"/>
        <w:numPr>
          <w:ilvl w:val="0"/>
          <w:numId w:val="3"/>
        </w:numPr>
        <w:ind w:leftChars="0"/>
        <w:jc w:val="both"/>
        <w:rPr>
          <w:rFonts w:ascii="Times New Roman" w:hAnsi="Times New Roman" w:cs="Times New Roman"/>
        </w:rPr>
      </w:pPr>
      <w:r w:rsidRPr="009E50E6">
        <w:rPr>
          <w:rFonts w:ascii="Times New Roman" w:hAnsi="Times New Roman" w:hint="eastAsia"/>
          <w:szCs w:val="21"/>
        </w:rPr>
        <w:t xml:space="preserve">The project will </w:t>
      </w:r>
      <w:r w:rsidRPr="009E50E6">
        <w:rPr>
          <w:rFonts w:ascii="Times New Roman" w:hAnsi="Times New Roman"/>
          <w:szCs w:val="21"/>
        </w:rPr>
        <w:t>produce</w:t>
      </w:r>
      <w:r w:rsidRPr="009E50E6">
        <w:rPr>
          <w:rFonts w:ascii="Times New Roman" w:hAnsi="Times New Roman" w:hint="eastAsia"/>
          <w:szCs w:val="21"/>
        </w:rPr>
        <w:t xml:space="preserve"> an </w:t>
      </w:r>
      <w:r w:rsidRPr="009E50E6">
        <w:rPr>
          <w:rFonts w:ascii="Times New Roman" w:hAnsi="Times New Roman"/>
          <w:szCs w:val="21"/>
        </w:rPr>
        <w:t>integrated</w:t>
      </w:r>
      <w:r w:rsidRPr="009E50E6">
        <w:rPr>
          <w:rFonts w:ascii="Times New Roman" w:hAnsi="Times New Roman" w:hint="eastAsia"/>
          <w:szCs w:val="21"/>
        </w:rPr>
        <w:t xml:space="preserve"> </w:t>
      </w:r>
      <w:r>
        <w:rPr>
          <w:rFonts w:ascii="Times New Roman" w:hAnsi="Times New Roman"/>
          <w:szCs w:val="21"/>
        </w:rPr>
        <w:t>archival database with the function of automatic searching and updating. This system will closely monitor the most recent changes of cross-border substance use from media, official departments, academia, NGOs and other relevant websites. The research report based on our interviews and large-scale surveys will also be included. All the five modules will be published and updated in a user-friendly web platform attached to our Pearl River Delta Social Research Center webpage. This could be a sample template for future similar studies. For example, the computer program of this project can be easily revised on the basis of an extension of web source lists and keywords so that the government is able to trace the general situations of substance use in Hong Kong. The modified platform can be directly linked to the homepage of Narcotics Division.</w:t>
      </w:r>
    </w:p>
    <w:p w14:paraId="5D68FFA2" w14:textId="77777777" w:rsidR="00716239" w:rsidRPr="00716239" w:rsidRDefault="00716239">
      <w:pPr>
        <w:rPr>
          <w:rFonts w:ascii="Times New Roman" w:eastAsia="SimSun" w:hAnsi="Times New Roman" w:cs="Times New Roman"/>
          <w:lang w:eastAsia="zh-CN"/>
        </w:rPr>
      </w:pPr>
    </w:p>
    <w:p w14:paraId="2023D4B4" w14:textId="77777777" w:rsidR="001E7D1C" w:rsidRPr="00E83244" w:rsidRDefault="001E7D1C">
      <w:pPr>
        <w:rPr>
          <w:rFonts w:ascii="Times New Roman" w:hAnsi="Times New Roman" w:cs="Times New Roman"/>
          <w:lang w:eastAsia="zh-HK"/>
        </w:rPr>
      </w:pPr>
    </w:p>
    <w:sectPr w:rsidR="001E7D1C" w:rsidRPr="00E83244" w:rsidSect="00367B69">
      <w:footerReference w:type="default" r:id="rId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797293" w14:textId="77777777" w:rsidR="00F928FC" w:rsidRDefault="00F928FC" w:rsidP="00B96297">
      <w:r>
        <w:separator/>
      </w:r>
    </w:p>
  </w:endnote>
  <w:endnote w:type="continuationSeparator" w:id="0">
    <w:p w14:paraId="7878C908" w14:textId="77777777" w:rsidR="00F928FC" w:rsidRDefault="00F928FC" w:rsidP="00B962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Lucida Grande">
    <w:altName w:val="Arial"/>
    <w:charset w:val="00"/>
    <w:family w:val="auto"/>
    <w:pitch w:val="variable"/>
    <w:sig w:usb0="00000000"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1" w:author="cuhk" w:date="2013-09-04T10:23:00Z"/>
  <w:sdt>
    <w:sdtPr>
      <w:id w:val="1848908273"/>
      <w:docPartObj>
        <w:docPartGallery w:val="Page Numbers (Bottom of Page)"/>
        <w:docPartUnique/>
      </w:docPartObj>
    </w:sdtPr>
    <w:sdtEndPr>
      <w:rPr>
        <w:noProof/>
      </w:rPr>
    </w:sdtEndPr>
    <w:sdtContent>
      <w:customXmlInsRangeEnd w:id="1"/>
      <w:p w14:paraId="6A8DD071" w14:textId="72BA6DE3" w:rsidR="00C23AD8" w:rsidRDefault="00C23AD8">
        <w:pPr>
          <w:pStyle w:val="Footer"/>
          <w:jc w:val="center"/>
          <w:rPr>
            <w:ins w:id="2" w:author="cuhk" w:date="2013-09-04T10:23:00Z"/>
          </w:rPr>
        </w:pPr>
        <w:ins w:id="3" w:author="cuhk" w:date="2013-09-04T10:23:00Z">
          <w:r>
            <w:fldChar w:fldCharType="begin"/>
          </w:r>
          <w:r>
            <w:instrText xml:space="preserve"> PAGE   \* MERGEFORMAT </w:instrText>
          </w:r>
          <w:r>
            <w:fldChar w:fldCharType="separate"/>
          </w:r>
        </w:ins>
        <w:r w:rsidR="008A5E95">
          <w:rPr>
            <w:noProof/>
          </w:rPr>
          <w:t>12</w:t>
        </w:r>
        <w:ins w:id="4" w:author="cuhk" w:date="2013-09-04T10:23:00Z">
          <w:r>
            <w:rPr>
              <w:noProof/>
            </w:rPr>
            <w:fldChar w:fldCharType="end"/>
          </w:r>
        </w:ins>
      </w:p>
      <w:customXmlInsRangeStart w:id="5" w:author="cuhk" w:date="2013-09-04T10:23:00Z"/>
    </w:sdtContent>
  </w:sdt>
  <w:customXmlInsRangeEnd w:id="5"/>
  <w:p w14:paraId="25322B7A" w14:textId="77777777" w:rsidR="00C23AD8" w:rsidRDefault="00C23A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134E4F" w14:textId="77777777" w:rsidR="00F928FC" w:rsidRDefault="00F928FC" w:rsidP="00B96297">
      <w:r>
        <w:separator/>
      </w:r>
    </w:p>
  </w:footnote>
  <w:footnote w:type="continuationSeparator" w:id="0">
    <w:p w14:paraId="468A1BC6" w14:textId="77777777" w:rsidR="00F928FC" w:rsidRDefault="00F928FC" w:rsidP="00B96297">
      <w:r>
        <w:continuationSeparator/>
      </w:r>
    </w:p>
  </w:footnote>
  <w:footnote w:id="1">
    <w:p w14:paraId="097C03A5" w14:textId="77777777" w:rsidR="00C23AD8" w:rsidRDefault="00C23AD8">
      <w:pPr>
        <w:pStyle w:val="FootnoteText"/>
        <w:rPr>
          <w:lang w:eastAsia="zh-HK"/>
        </w:rPr>
      </w:pPr>
      <w:r>
        <w:rPr>
          <w:rStyle w:val="FootnoteReference"/>
        </w:rPr>
        <w:footnoteRef/>
      </w:r>
      <w:r>
        <w:t xml:space="preserve"> </w:t>
      </w:r>
      <w:r w:rsidRPr="00B96297">
        <w:rPr>
          <w:rFonts w:hint="eastAsia"/>
          <w:i/>
          <w:lang w:eastAsia="zh-HK"/>
        </w:rPr>
        <w:t xml:space="preserve">Central Registry of Drug Abuse: Sixty-first Report. </w:t>
      </w:r>
      <w:proofErr w:type="gramStart"/>
      <w:r w:rsidRPr="00B96297">
        <w:rPr>
          <w:rFonts w:hint="eastAsia"/>
          <w:i/>
          <w:lang w:eastAsia="zh-HK"/>
        </w:rPr>
        <w:t>2002-2011</w:t>
      </w:r>
      <w:r>
        <w:rPr>
          <w:rFonts w:hint="eastAsia"/>
          <w:lang w:eastAsia="zh-HK"/>
        </w:rPr>
        <w:t>.</w:t>
      </w:r>
      <w:r w:rsidRPr="00BF773B">
        <w:rPr>
          <w:rFonts w:hint="eastAsia"/>
          <w:lang w:eastAsia="zh-HK"/>
        </w:rPr>
        <w:t xml:space="preserve"> </w:t>
      </w:r>
      <w:r>
        <w:rPr>
          <w:rFonts w:hint="eastAsia"/>
          <w:lang w:eastAsia="zh-HK"/>
        </w:rPr>
        <w:t>Narcotic Division.</w:t>
      </w:r>
      <w:proofErr w:type="gramEnd"/>
      <w:r>
        <w:rPr>
          <w:rFonts w:hint="eastAsia"/>
          <w:lang w:eastAsia="zh-HK"/>
        </w:rPr>
        <w:t xml:space="preserve"> </w:t>
      </w:r>
      <w:proofErr w:type="gramStart"/>
      <w:r>
        <w:rPr>
          <w:rFonts w:hint="eastAsia"/>
          <w:lang w:eastAsia="zh-HK"/>
        </w:rPr>
        <w:t>Security Bureau, Hong Kong Special Administrative R</w:t>
      </w:r>
      <w:r>
        <w:rPr>
          <w:lang w:eastAsia="zh-HK"/>
        </w:rPr>
        <w:t>e</w:t>
      </w:r>
      <w:r>
        <w:rPr>
          <w:rFonts w:hint="eastAsia"/>
          <w:lang w:eastAsia="zh-HK"/>
        </w:rPr>
        <w:t>gion People</w:t>
      </w:r>
      <w:r>
        <w:rPr>
          <w:lang w:eastAsia="zh-HK"/>
        </w:rPr>
        <w:t>’</w:t>
      </w:r>
      <w:r>
        <w:rPr>
          <w:rFonts w:hint="eastAsia"/>
          <w:lang w:eastAsia="zh-HK"/>
        </w:rPr>
        <w:t>s Republic of China (HKSAR).</w:t>
      </w:r>
      <w:proofErr w:type="gramEnd"/>
      <w:r>
        <w:rPr>
          <w:rFonts w:hint="eastAsia"/>
          <w:lang w:eastAsia="zh-HK"/>
        </w:rPr>
        <w:t xml:space="preserve"> </w:t>
      </w:r>
    </w:p>
  </w:footnote>
  <w:footnote w:id="2">
    <w:p w14:paraId="75A48A42" w14:textId="77777777" w:rsidR="00C23AD8" w:rsidRDefault="00C23AD8" w:rsidP="00BF773B">
      <w:pPr>
        <w:pStyle w:val="FootnoteText"/>
        <w:rPr>
          <w:lang w:eastAsia="zh-HK"/>
        </w:rPr>
      </w:pPr>
      <w:r>
        <w:rPr>
          <w:rStyle w:val="FootnoteReference"/>
        </w:rPr>
        <w:footnoteRef/>
      </w:r>
      <w:r>
        <w:t xml:space="preserve"> </w:t>
      </w:r>
      <w:r>
        <w:rPr>
          <w:rFonts w:hint="eastAsia"/>
          <w:lang w:eastAsia="zh-HK"/>
        </w:rPr>
        <w:t xml:space="preserve">Survey covered all full-time students from upper primary to post-secondary level. See </w:t>
      </w:r>
      <w:r w:rsidRPr="00BF773B">
        <w:rPr>
          <w:rFonts w:hint="eastAsia"/>
          <w:i/>
          <w:lang w:eastAsia="zh-HK"/>
        </w:rPr>
        <w:t>The 2011/12 Survey of Drug Use among Students</w:t>
      </w:r>
      <w:r>
        <w:rPr>
          <w:rFonts w:hint="eastAsia"/>
          <w:lang w:eastAsia="zh-HK"/>
        </w:rPr>
        <w:t xml:space="preserve">. </w:t>
      </w:r>
      <w:proofErr w:type="gramStart"/>
      <w:r>
        <w:rPr>
          <w:rFonts w:hint="eastAsia"/>
          <w:lang w:eastAsia="zh-HK"/>
        </w:rPr>
        <w:t>Narcotic Division.</w:t>
      </w:r>
      <w:proofErr w:type="gramEnd"/>
      <w:r>
        <w:rPr>
          <w:rFonts w:hint="eastAsia"/>
          <w:lang w:eastAsia="zh-HK"/>
        </w:rPr>
        <w:t xml:space="preserve"> Security Bureau, HKSAR. </w:t>
      </w:r>
    </w:p>
  </w:footnote>
  <w:footnote w:id="3">
    <w:p w14:paraId="44590475" w14:textId="77777777" w:rsidR="00C23AD8" w:rsidRPr="00AF37DC" w:rsidRDefault="00C23AD8">
      <w:pPr>
        <w:pStyle w:val="FootnoteText"/>
        <w:rPr>
          <w:lang w:eastAsia="zh-HK"/>
        </w:rPr>
      </w:pPr>
      <w:r>
        <w:rPr>
          <w:rStyle w:val="FootnoteReference"/>
        </w:rPr>
        <w:footnoteRef/>
      </w:r>
      <w:r>
        <w:t xml:space="preserve"> </w:t>
      </w:r>
      <w:proofErr w:type="gramStart"/>
      <w:r>
        <w:rPr>
          <w:rFonts w:hint="eastAsia"/>
          <w:lang w:eastAsia="zh-HK"/>
        </w:rPr>
        <w:t>Cheung, Y.W., W.L. Francis Lee and S.K. Catherine Tang.</w:t>
      </w:r>
      <w:proofErr w:type="gramEnd"/>
      <w:r>
        <w:rPr>
          <w:rFonts w:hint="eastAsia"/>
          <w:lang w:eastAsia="zh-HK"/>
        </w:rPr>
        <w:t xml:space="preserve"> 2001. </w:t>
      </w:r>
      <w:r w:rsidRPr="00AF37DC">
        <w:rPr>
          <w:rFonts w:hint="eastAsia"/>
          <w:i/>
          <w:lang w:eastAsia="zh-HK"/>
        </w:rPr>
        <w:t xml:space="preserve">Northbound Pleasures: Pattern of Cross-border Deviance of Hong Kong Marginal youths and </w:t>
      </w:r>
      <w:proofErr w:type="gramStart"/>
      <w:r w:rsidRPr="00AF37DC">
        <w:rPr>
          <w:rFonts w:hint="eastAsia"/>
          <w:i/>
          <w:lang w:eastAsia="zh-HK"/>
        </w:rPr>
        <w:t>Its</w:t>
      </w:r>
      <w:proofErr w:type="gramEnd"/>
      <w:r w:rsidRPr="00AF37DC">
        <w:rPr>
          <w:rFonts w:hint="eastAsia"/>
          <w:i/>
          <w:lang w:eastAsia="zh-HK"/>
        </w:rPr>
        <w:t xml:space="preserve"> implications for Adolescent Deviance in Hong Kong</w:t>
      </w:r>
      <w:r>
        <w:rPr>
          <w:rFonts w:hint="eastAsia"/>
          <w:lang w:eastAsia="zh-HK"/>
        </w:rPr>
        <w:t xml:space="preserve">. </w:t>
      </w:r>
      <w:proofErr w:type="gramStart"/>
      <w:r>
        <w:rPr>
          <w:rFonts w:hint="eastAsia"/>
          <w:lang w:eastAsia="zh-HK"/>
        </w:rPr>
        <w:t>Research Grants Council.</w:t>
      </w:r>
      <w:proofErr w:type="gramEnd"/>
      <w:r>
        <w:rPr>
          <w:rFonts w:hint="eastAsia"/>
          <w:lang w:eastAsia="zh-HK"/>
        </w:rPr>
        <w:t xml:space="preserve"> </w:t>
      </w:r>
    </w:p>
  </w:footnote>
  <w:footnote w:id="4">
    <w:p w14:paraId="260CC75C" w14:textId="77777777" w:rsidR="00C23AD8" w:rsidRDefault="00C23AD8">
      <w:pPr>
        <w:pStyle w:val="FootnoteText"/>
        <w:rPr>
          <w:lang w:eastAsia="zh-HK"/>
        </w:rPr>
      </w:pPr>
      <w:r>
        <w:rPr>
          <w:rStyle w:val="FootnoteReference"/>
        </w:rPr>
        <w:footnoteRef/>
      </w:r>
      <w:r>
        <w:rPr>
          <w:rFonts w:hint="eastAsia"/>
          <w:lang w:eastAsia="zh-HK"/>
        </w:rPr>
        <w:t xml:space="preserve"> Lau, Joseph T.F. 2003. </w:t>
      </w:r>
      <w:proofErr w:type="gramStart"/>
      <w:r w:rsidRPr="00AF37DC">
        <w:rPr>
          <w:rFonts w:hint="eastAsia"/>
          <w:i/>
          <w:lang w:eastAsia="zh-HK"/>
        </w:rPr>
        <w:t>Cross-Boundary Substance Abuse Problem among Youths in Hong Kong</w:t>
      </w:r>
      <w:r>
        <w:rPr>
          <w:rFonts w:hint="eastAsia"/>
          <w:lang w:eastAsia="zh-HK"/>
        </w:rPr>
        <w:t>.</w:t>
      </w:r>
      <w:proofErr w:type="gramEnd"/>
      <w:r>
        <w:rPr>
          <w:rFonts w:hint="eastAsia"/>
          <w:lang w:eastAsia="zh-HK"/>
        </w:rPr>
        <w:t xml:space="preserve"> Report submitted to Sub-committee on Research, ACAN. </w:t>
      </w:r>
    </w:p>
  </w:footnote>
  <w:footnote w:id="5">
    <w:p w14:paraId="5348D981" w14:textId="77777777" w:rsidR="00C23AD8" w:rsidRPr="00D874CB" w:rsidRDefault="00C23AD8" w:rsidP="00F210CF">
      <w:pPr>
        <w:pStyle w:val="FootnoteText"/>
        <w:rPr>
          <w:lang w:eastAsia="zh-HK"/>
        </w:rPr>
      </w:pPr>
      <w:r>
        <w:rPr>
          <w:rStyle w:val="FootnoteReference"/>
        </w:rPr>
        <w:footnoteRef/>
      </w:r>
      <w:r>
        <w:t xml:space="preserve"> </w:t>
      </w:r>
      <w:proofErr w:type="gramStart"/>
      <w:r>
        <w:rPr>
          <w:rFonts w:hint="eastAsia"/>
          <w:lang w:eastAsia="zh-HK"/>
        </w:rPr>
        <w:t>Xu, Y.Y. 2009.</w:t>
      </w:r>
      <w:proofErr w:type="gramEnd"/>
      <w:r>
        <w:rPr>
          <w:rFonts w:hint="eastAsia"/>
          <w:lang w:eastAsia="zh-HK"/>
        </w:rPr>
        <w:t xml:space="preserve"> </w:t>
      </w:r>
      <w:proofErr w:type="gramStart"/>
      <w:r>
        <w:rPr>
          <w:lang w:eastAsia="zh-HK"/>
        </w:rPr>
        <w:t>“</w:t>
      </w:r>
      <w:r>
        <w:rPr>
          <w:rFonts w:hint="eastAsia"/>
          <w:lang w:eastAsia="zh-HK"/>
        </w:rPr>
        <w:t>Study of Hong Kong Youths</w:t>
      </w:r>
      <w:r>
        <w:rPr>
          <w:lang w:eastAsia="zh-HK"/>
        </w:rPr>
        <w:t>’</w:t>
      </w:r>
      <w:r>
        <w:rPr>
          <w:rFonts w:hint="eastAsia"/>
          <w:lang w:eastAsia="zh-HK"/>
        </w:rPr>
        <w:t xml:space="preserve"> Cross-Border Drug Abuse Problem.</w:t>
      </w:r>
      <w:r>
        <w:rPr>
          <w:lang w:eastAsia="zh-HK"/>
        </w:rPr>
        <w:t>”</w:t>
      </w:r>
      <w:proofErr w:type="gramEnd"/>
      <w:r>
        <w:rPr>
          <w:rFonts w:hint="eastAsia"/>
          <w:lang w:eastAsia="zh-HK"/>
        </w:rPr>
        <w:t xml:space="preserve"> </w:t>
      </w:r>
      <w:proofErr w:type="gramStart"/>
      <w:r>
        <w:rPr>
          <w:rFonts w:hint="eastAsia"/>
          <w:lang w:eastAsia="zh-HK"/>
        </w:rPr>
        <w:t>Issues on Juvenile Crimes and Delinquency.</w:t>
      </w:r>
      <w:proofErr w:type="gramEnd"/>
      <w:r>
        <w:rPr>
          <w:rFonts w:hint="eastAsia"/>
          <w:lang w:eastAsia="zh-HK"/>
        </w:rPr>
        <w:t xml:space="preserve"> 5:44-48. </w:t>
      </w:r>
    </w:p>
  </w:footnote>
  <w:footnote w:id="6">
    <w:p w14:paraId="2CCD15D6" w14:textId="77777777" w:rsidR="00C23AD8" w:rsidRDefault="00C23AD8" w:rsidP="00874FF3">
      <w:pPr>
        <w:pStyle w:val="FootnoteText"/>
        <w:rPr>
          <w:lang w:eastAsia="zh-HK"/>
        </w:rPr>
      </w:pPr>
      <w:r>
        <w:rPr>
          <w:rStyle w:val="FootnoteReference"/>
        </w:rPr>
        <w:footnoteRef/>
      </w:r>
      <w:r>
        <w:t xml:space="preserve"> </w:t>
      </w:r>
      <w:r>
        <w:rPr>
          <w:rFonts w:hint="eastAsia"/>
          <w:lang w:eastAsia="zh-HK"/>
        </w:rPr>
        <w:t xml:space="preserve">Lo, Sonny S.H. 2011. </w:t>
      </w:r>
      <w:r>
        <w:rPr>
          <w:lang w:eastAsia="zh-HK"/>
        </w:rPr>
        <w:t>“</w:t>
      </w:r>
      <w:r>
        <w:rPr>
          <w:rFonts w:hint="eastAsia"/>
          <w:lang w:eastAsia="zh-HK"/>
        </w:rPr>
        <w:t>The influence of Hong Kong</w:t>
      </w:r>
      <w:r>
        <w:rPr>
          <w:lang w:eastAsia="zh-HK"/>
        </w:rPr>
        <w:t>’</w:t>
      </w:r>
      <w:r>
        <w:rPr>
          <w:rFonts w:hint="eastAsia"/>
          <w:lang w:eastAsia="zh-HK"/>
        </w:rPr>
        <w:t xml:space="preserve">s policing on China. </w:t>
      </w:r>
      <w:proofErr w:type="gramStart"/>
      <w:r>
        <w:rPr>
          <w:rFonts w:hint="eastAsia"/>
          <w:lang w:eastAsia="zh-HK"/>
        </w:rPr>
        <w:t>Mechanisms of Knowledge Transfer.</w:t>
      </w:r>
      <w:r>
        <w:rPr>
          <w:lang w:eastAsia="zh-HK"/>
        </w:rPr>
        <w:t>”</w:t>
      </w:r>
      <w:proofErr w:type="gramEnd"/>
      <w:r>
        <w:rPr>
          <w:rFonts w:hint="eastAsia"/>
          <w:lang w:eastAsia="zh-HK"/>
        </w:rPr>
        <w:t xml:space="preserve"> </w:t>
      </w:r>
      <w:r w:rsidRPr="00CC3473">
        <w:rPr>
          <w:rFonts w:hint="eastAsia"/>
          <w:i/>
          <w:lang w:eastAsia="zh-HK"/>
        </w:rPr>
        <w:t>Asian Survey</w:t>
      </w:r>
      <w:r>
        <w:rPr>
          <w:rFonts w:hint="eastAsia"/>
          <w:lang w:eastAsia="zh-HK"/>
        </w:rPr>
        <w:t xml:space="preserve"> 51(4): 769-784. </w:t>
      </w:r>
    </w:p>
  </w:footnote>
  <w:footnote w:id="7">
    <w:p w14:paraId="55BFD0E3" w14:textId="5F88642E" w:rsidR="00C23AD8" w:rsidRPr="00115513" w:rsidRDefault="00C23AD8">
      <w:pPr>
        <w:pStyle w:val="FootnoteText"/>
        <w:rPr>
          <w:lang w:eastAsia="zh-HK"/>
        </w:rPr>
      </w:pPr>
      <w:r>
        <w:rPr>
          <w:rStyle w:val="FootnoteReference"/>
        </w:rPr>
        <w:footnoteRef/>
      </w:r>
      <w:r>
        <w:t xml:space="preserve"> </w:t>
      </w:r>
      <w:r>
        <w:rPr>
          <w:rFonts w:hint="eastAsia"/>
          <w:lang w:eastAsia="zh-HK"/>
        </w:rPr>
        <w:t xml:space="preserve">Nagin, Daniel. 1998. </w:t>
      </w:r>
      <w:r>
        <w:rPr>
          <w:lang w:eastAsia="zh-HK"/>
        </w:rPr>
        <w:t>“</w:t>
      </w:r>
      <w:r>
        <w:rPr>
          <w:rFonts w:hint="eastAsia"/>
          <w:lang w:eastAsia="zh-HK"/>
        </w:rPr>
        <w:t>Criminal Deterrence Research at the Outset of the Twenty-First Century.</w:t>
      </w:r>
      <w:r>
        <w:rPr>
          <w:lang w:eastAsia="zh-HK"/>
        </w:rPr>
        <w:t>”</w:t>
      </w:r>
      <w:r>
        <w:rPr>
          <w:rFonts w:hint="eastAsia"/>
          <w:lang w:eastAsia="zh-HK"/>
        </w:rPr>
        <w:t xml:space="preserve"> Crime and Justice 23: 1-42. </w:t>
      </w:r>
    </w:p>
  </w:footnote>
  <w:footnote w:id="8">
    <w:p w14:paraId="48BE438D" w14:textId="0806931A" w:rsidR="00C23AD8" w:rsidRPr="00115513" w:rsidRDefault="00C23AD8">
      <w:pPr>
        <w:pStyle w:val="FootnoteText"/>
        <w:rPr>
          <w:lang w:eastAsia="zh-HK"/>
        </w:rPr>
      </w:pPr>
      <w:r>
        <w:rPr>
          <w:rStyle w:val="FootnoteReference"/>
        </w:rPr>
        <w:footnoteRef/>
      </w:r>
      <w:r>
        <w:t xml:space="preserve"> </w:t>
      </w:r>
      <w:proofErr w:type="spellStart"/>
      <w:r>
        <w:rPr>
          <w:rFonts w:hint="eastAsia"/>
          <w:lang w:eastAsia="zh-HK"/>
        </w:rPr>
        <w:t>MacCoun</w:t>
      </w:r>
      <w:proofErr w:type="spellEnd"/>
      <w:r>
        <w:rPr>
          <w:rFonts w:hint="eastAsia"/>
          <w:lang w:eastAsia="zh-HK"/>
        </w:rPr>
        <w:t xml:space="preserve">, Robert. 1993. </w:t>
      </w:r>
      <w:r>
        <w:rPr>
          <w:lang w:eastAsia="zh-HK"/>
        </w:rPr>
        <w:t>“</w:t>
      </w:r>
      <w:r>
        <w:rPr>
          <w:rFonts w:hint="eastAsia"/>
          <w:lang w:eastAsia="zh-HK"/>
        </w:rPr>
        <w:t>Drugs and the Law: A Psychological Analysis of Drug Prohibition.</w:t>
      </w:r>
      <w:r>
        <w:rPr>
          <w:lang w:eastAsia="zh-HK"/>
        </w:rPr>
        <w:t>”</w:t>
      </w:r>
      <w:r>
        <w:rPr>
          <w:rFonts w:hint="eastAsia"/>
          <w:lang w:eastAsia="zh-HK"/>
        </w:rPr>
        <w:t xml:space="preserve"> </w:t>
      </w:r>
      <w:r w:rsidRPr="005309CB">
        <w:rPr>
          <w:i/>
          <w:lang w:eastAsia="zh-HK"/>
        </w:rPr>
        <w:t>Psychological Bulletin</w:t>
      </w:r>
      <w:r>
        <w:rPr>
          <w:rFonts w:hint="eastAsia"/>
          <w:lang w:eastAsia="zh-HK"/>
        </w:rPr>
        <w:t xml:space="preserve"> 113(3): 497-512. </w:t>
      </w:r>
    </w:p>
  </w:footnote>
  <w:footnote w:id="9">
    <w:p w14:paraId="52CB82C4" w14:textId="77777777" w:rsidR="00C23AD8" w:rsidRPr="006056B8" w:rsidRDefault="00C23AD8">
      <w:pPr>
        <w:pStyle w:val="FootnoteText"/>
        <w:rPr>
          <w:lang w:eastAsia="zh-HK"/>
        </w:rPr>
      </w:pPr>
      <w:r>
        <w:rPr>
          <w:rStyle w:val="FootnoteReference"/>
        </w:rPr>
        <w:footnoteRef/>
      </w:r>
      <w:r>
        <w:t xml:space="preserve"> </w:t>
      </w:r>
      <w:proofErr w:type="gramStart"/>
      <w:r>
        <w:rPr>
          <w:rFonts w:ascii="Calibri" w:eastAsia="PMingLiU" w:hAnsi="Calibri" w:cs="Times New Roman" w:hint="eastAsia"/>
          <w:lang w:eastAsia="zh-HK"/>
        </w:rPr>
        <w:t xml:space="preserve">Parker, Howard, Judith Aldridge and Fiona </w:t>
      </w:r>
      <w:proofErr w:type="spellStart"/>
      <w:r>
        <w:rPr>
          <w:rFonts w:ascii="Calibri" w:eastAsia="PMingLiU" w:hAnsi="Calibri" w:cs="Times New Roman" w:hint="eastAsia"/>
          <w:lang w:eastAsia="zh-HK"/>
        </w:rPr>
        <w:t>Measham</w:t>
      </w:r>
      <w:proofErr w:type="spellEnd"/>
      <w:r>
        <w:rPr>
          <w:rFonts w:ascii="Calibri" w:eastAsia="PMingLiU" w:hAnsi="Calibri" w:cs="Times New Roman" w:hint="eastAsia"/>
          <w:lang w:eastAsia="zh-HK"/>
        </w:rPr>
        <w:t>.</w:t>
      </w:r>
      <w:proofErr w:type="gramEnd"/>
      <w:r>
        <w:rPr>
          <w:rFonts w:ascii="Calibri" w:eastAsia="PMingLiU" w:hAnsi="Calibri" w:cs="Times New Roman" w:hint="eastAsia"/>
          <w:lang w:eastAsia="zh-HK"/>
        </w:rPr>
        <w:t xml:space="preserve"> 1998. </w:t>
      </w:r>
      <w:r w:rsidRPr="0070031D">
        <w:rPr>
          <w:rFonts w:ascii="Calibri" w:eastAsia="PMingLiU" w:hAnsi="Calibri" w:cs="Times New Roman" w:hint="eastAsia"/>
          <w:i/>
          <w:lang w:eastAsia="zh-HK"/>
        </w:rPr>
        <w:t xml:space="preserve">Illegal Leisure. </w:t>
      </w:r>
      <w:proofErr w:type="gramStart"/>
      <w:r w:rsidRPr="0070031D">
        <w:rPr>
          <w:rFonts w:ascii="Calibri" w:eastAsia="PMingLiU" w:hAnsi="Calibri" w:cs="Times New Roman" w:hint="eastAsia"/>
          <w:i/>
          <w:lang w:eastAsia="zh-HK"/>
        </w:rPr>
        <w:t>The Normalization of Adolescent Recreational Drug Use</w:t>
      </w:r>
      <w:r>
        <w:rPr>
          <w:rFonts w:ascii="Calibri" w:eastAsia="PMingLiU" w:hAnsi="Calibri" w:cs="Times New Roman" w:hint="eastAsia"/>
          <w:lang w:eastAsia="zh-HK"/>
        </w:rPr>
        <w:t>.</w:t>
      </w:r>
      <w:proofErr w:type="gramEnd"/>
      <w:r>
        <w:rPr>
          <w:rFonts w:ascii="Calibri" w:eastAsia="PMingLiU" w:hAnsi="Calibri" w:cs="Times New Roman" w:hint="eastAsia"/>
          <w:lang w:eastAsia="zh-HK"/>
        </w:rPr>
        <w:t xml:space="preserve"> London</w:t>
      </w:r>
      <w:r>
        <w:rPr>
          <w:rFonts w:hint="eastAsia"/>
          <w:lang w:eastAsia="zh-HK"/>
        </w:rPr>
        <w:t xml:space="preserve">: Routledge; </w:t>
      </w:r>
      <w:r>
        <w:rPr>
          <w:rFonts w:ascii="Calibri" w:eastAsia="PMingLiU" w:hAnsi="Calibri" w:cs="Times New Roman" w:hint="eastAsia"/>
          <w:lang w:eastAsia="zh-HK"/>
        </w:rPr>
        <w:t xml:space="preserve">Parker, Howard. 2005. </w:t>
      </w:r>
      <w:r>
        <w:rPr>
          <w:rFonts w:ascii="Calibri" w:eastAsia="PMingLiU" w:hAnsi="Calibri" w:cs="Times New Roman"/>
          <w:lang w:eastAsia="zh-HK"/>
        </w:rPr>
        <w:t>“</w:t>
      </w:r>
      <w:r>
        <w:rPr>
          <w:rFonts w:ascii="Calibri" w:eastAsia="PMingLiU" w:hAnsi="Calibri" w:cs="Times New Roman" w:hint="eastAsia"/>
          <w:lang w:eastAsia="zh-HK"/>
        </w:rPr>
        <w:t xml:space="preserve">Normalization as a barometer: </w:t>
      </w:r>
      <w:r>
        <w:rPr>
          <w:rFonts w:ascii="Calibri" w:eastAsia="PMingLiU" w:hAnsi="Calibri" w:cs="Times New Roman"/>
          <w:lang w:eastAsia="zh-HK"/>
        </w:rPr>
        <w:t>recreational</w:t>
      </w:r>
      <w:r>
        <w:rPr>
          <w:rFonts w:ascii="Calibri" w:eastAsia="PMingLiU" w:hAnsi="Calibri" w:cs="Times New Roman" w:hint="eastAsia"/>
          <w:lang w:eastAsia="zh-HK"/>
        </w:rPr>
        <w:t xml:space="preserve"> drug use and the consumption of leisure by younger Britons.</w:t>
      </w:r>
      <w:r>
        <w:rPr>
          <w:rFonts w:ascii="Calibri" w:eastAsia="PMingLiU" w:hAnsi="Calibri" w:cs="Times New Roman"/>
          <w:lang w:eastAsia="zh-HK"/>
        </w:rPr>
        <w:t>”</w:t>
      </w:r>
      <w:r>
        <w:rPr>
          <w:rFonts w:ascii="Calibri" w:eastAsia="PMingLiU" w:hAnsi="Calibri" w:cs="Times New Roman" w:hint="eastAsia"/>
          <w:lang w:eastAsia="zh-HK"/>
        </w:rPr>
        <w:t xml:space="preserve"> </w:t>
      </w:r>
      <w:r w:rsidRPr="00BA433D">
        <w:rPr>
          <w:rFonts w:ascii="Calibri" w:eastAsia="PMingLiU" w:hAnsi="Calibri" w:cs="Times New Roman" w:hint="eastAsia"/>
          <w:i/>
          <w:lang w:eastAsia="zh-HK"/>
        </w:rPr>
        <w:t xml:space="preserve">Addiction Research </w:t>
      </w:r>
      <w:r w:rsidRPr="00BA433D">
        <w:rPr>
          <w:rFonts w:ascii="Calibri" w:eastAsia="PMingLiU" w:hAnsi="Calibri" w:cs="Times New Roman"/>
          <w:i/>
          <w:lang w:eastAsia="zh-HK"/>
        </w:rPr>
        <w:t>and</w:t>
      </w:r>
      <w:r w:rsidRPr="00BA433D">
        <w:rPr>
          <w:rFonts w:ascii="Calibri" w:eastAsia="PMingLiU" w:hAnsi="Calibri" w:cs="Times New Roman" w:hint="eastAsia"/>
          <w:i/>
          <w:lang w:eastAsia="zh-HK"/>
        </w:rPr>
        <w:t xml:space="preserve"> T</w:t>
      </w:r>
      <w:r w:rsidRPr="00BA433D">
        <w:rPr>
          <w:rFonts w:ascii="Calibri" w:eastAsia="PMingLiU" w:hAnsi="Calibri" w:cs="Times New Roman"/>
          <w:i/>
          <w:lang w:eastAsia="zh-HK"/>
        </w:rPr>
        <w:t>h</w:t>
      </w:r>
      <w:r w:rsidRPr="00BA433D">
        <w:rPr>
          <w:rFonts w:ascii="Calibri" w:eastAsia="PMingLiU" w:hAnsi="Calibri" w:cs="Times New Roman" w:hint="eastAsia"/>
          <w:i/>
          <w:lang w:eastAsia="zh-HK"/>
        </w:rPr>
        <w:t>eory</w:t>
      </w:r>
      <w:r>
        <w:rPr>
          <w:rFonts w:ascii="Calibri" w:eastAsia="PMingLiU" w:hAnsi="Calibri" w:cs="Times New Roman" w:hint="eastAsia"/>
          <w:lang w:eastAsia="zh-HK"/>
        </w:rPr>
        <w:t>, 13(3): 205-215.</w:t>
      </w:r>
      <w:r>
        <w:rPr>
          <w:rFonts w:hint="eastAsia"/>
          <w:lang w:eastAsia="zh-HK"/>
        </w:rPr>
        <w:t xml:space="preserve"> </w:t>
      </w:r>
    </w:p>
  </w:footnote>
  <w:footnote w:id="10">
    <w:p w14:paraId="646472BE" w14:textId="77777777" w:rsidR="00C23AD8" w:rsidRDefault="00C23AD8">
      <w:pPr>
        <w:pStyle w:val="FootnoteText"/>
        <w:rPr>
          <w:lang w:eastAsia="zh-HK"/>
        </w:rPr>
      </w:pPr>
      <w:r>
        <w:rPr>
          <w:rStyle w:val="FootnoteReference"/>
        </w:rPr>
        <w:footnoteRef/>
      </w:r>
      <w:r>
        <w:t xml:space="preserve"> </w:t>
      </w:r>
      <w:proofErr w:type="spellStart"/>
      <w:r>
        <w:rPr>
          <w:rFonts w:hint="eastAsia"/>
          <w:lang w:eastAsia="zh-HK"/>
        </w:rPr>
        <w:t>Dewit</w:t>
      </w:r>
      <w:proofErr w:type="spellEnd"/>
      <w:r>
        <w:rPr>
          <w:rFonts w:hint="eastAsia"/>
          <w:lang w:eastAsia="zh-HK"/>
        </w:rPr>
        <w:t xml:space="preserve">, David, David </w:t>
      </w:r>
      <w:proofErr w:type="spellStart"/>
      <w:r>
        <w:rPr>
          <w:rFonts w:hint="eastAsia"/>
          <w:lang w:eastAsia="zh-HK"/>
        </w:rPr>
        <w:t>Offord</w:t>
      </w:r>
      <w:proofErr w:type="spellEnd"/>
      <w:r>
        <w:rPr>
          <w:rFonts w:hint="eastAsia"/>
          <w:lang w:eastAsia="zh-HK"/>
        </w:rPr>
        <w:t xml:space="preserve"> and Maria Wong. 1997. </w:t>
      </w:r>
      <w:r>
        <w:rPr>
          <w:lang w:eastAsia="zh-HK"/>
        </w:rPr>
        <w:t>“</w:t>
      </w:r>
      <w:r>
        <w:rPr>
          <w:rFonts w:hint="eastAsia"/>
          <w:lang w:eastAsia="zh-HK"/>
        </w:rPr>
        <w:t>Patterns of Onset and Cessation of Drug Use over the Early Part of the Life C</w:t>
      </w:r>
      <w:r>
        <w:rPr>
          <w:lang w:eastAsia="zh-HK"/>
        </w:rPr>
        <w:t>o</w:t>
      </w:r>
      <w:r>
        <w:rPr>
          <w:rFonts w:hint="eastAsia"/>
          <w:lang w:eastAsia="zh-HK"/>
        </w:rPr>
        <w:t>urse.</w:t>
      </w:r>
      <w:r>
        <w:rPr>
          <w:lang w:eastAsia="zh-HK"/>
        </w:rPr>
        <w:t>”</w:t>
      </w:r>
      <w:r>
        <w:rPr>
          <w:rFonts w:hint="eastAsia"/>
          <w:lang w:eastAsia="zh-HK"/>
        </w:rPr>
        <w:t xml:space="preserve"> Public, Environmental and Occupational Health 24(6):746-758. </w:t>
      </w:r>
    </w:p>
  </w:footnote>
  <w:footnote w:id="11">
    <w:p w14:paraId="6B1533DE" w14:textId="6F61E23F" w:rsidR="00C23AD8" w:rsidRPr="001E0FD2" w:rsidRDefault="00C23AD8">
      <w:pPr>
        <w:pStyle w:val="FootnoteText"/>
        <w:rPr>
          <w:lang w:eastAsia="zh-HK"/>
        </w:rPr>
      </w:pPr>
      <w:r>
        <w:rPr>
          <w:rStyle w:val="FootnoteReference"/>
        </w:rPr>
        <w:footnoteRef/>
      </w:r>
      <w:r>
        <w:t xml:space="preserve"> </w:t>
      </w:r>
      <w:proofErr w:type="gramStart"/>
      <w:r>
        <w:rPr>
          <w:rFonts w:hint="eastAsia"/>
          <w:lang w:eastAsia="zh-HK"/>
        </w:rPr>
        <w:t xml:space="preserve">Lau, Joseph T.F., Hi Yi </w:t>
      </w:r>
      <w:proofErr w:type="spellStart"/>
      <w:r>
        <w:rPr>
          <w:rFonts w:hint="eastAsia"/>
          <w:lang w:eastAsia="zh-HK"/>
        </w:rPr>
        <w:t>Tsui</w:t>
      </w:r>
      <w:proofErr w:type="spellEnd"/>
      <w:r>
        <w:rPr>
          <w:rFonts w:hint="eastAsia"/>
          <w:lang w:eastAsia="zh-HK"/>
        </w:rPr>
        <w:t>, and Lawrence T. Lam. 2007.</w:t>
      </w:r>
      <w:proofErr w:type="gramEnd"/>
      <w:r>
        <w:rPr>
          <w:rFonts w:hint="eastAsia"/>
          <w:lang w:eastAsia="zh-HK"/>
        </w:rPr>
        <w:t xml:space="preserve"> </w:t>
      </w:r>
      <w:proofErr w:type="gramStart"/>
      <w:r>
        <w:rPr>
          <w:lang w:eastAsia="zh-HK"/>
        </w:rPr>
        <w:t>“</w:t>
      </w:r>
      <w:r>
        <w:rPr>
          <w:rFonts w:hint="eastAsia"/>
          <w:lang w:eastAsia="zh-HK"/>
        </w:rPr>
        <w:t>Alcohol Consumption, Sex, and Use of Psychotropic Substances among Male Hong Kong-Mainland China Cross-Border Substance users.</w:t>
      </w:r>
      <w:r>
        <w:rPr>
          <w:lang w:eastAsia="zh-HK"/>
        </w:rPr>
        <w:t>”</w:t>
      </w:r>
      <w:proofErr w:type="gramEnd"/>
      <w:r>
        <w:rPr>
          <w:rFonts w:hint="eastAsia"/>
          <w:lang w:eastAsia="zh-HK"/>
        </w:rPr>
        <w:t xml:space="preserve"> </w:t>
      </w:r>
      <w:r w:rsidRPr="005309CB">
        <w:rPr>
          <w:i/>
          <w:lang w:eastAsia="zh-HK"/>
        </w:rPr>
        <w:t>Addictive Behaviors</w:t>
      </w:r>
      <w:r>
        <w:rPr>
          <w:rFonts w:hint="eastAsia"/>
          <w:lang w:eastAsia="zh-HK"/>
        </w:rPr>
        <w:t xml:space="preserve"> 32(4): 686-699. </w:t>
      </w:r>
    </w:p>
  </w:footnote>
  <w:footnote w:id="12">
    <w:p w14:paraId="7C92BF2F" w14:textId="77777777" w:rsidR="00C23AD8" w:rsidRDefault="00C23AD8" w:rsidP="00AA00D5">
      <w:pPr>
        <w:pStyle w:val="FootnoteText"/>
        <w:rPr>
          <w:lang w:eastAsia="zh-HK"/>
        </w:rPr>
      </w:pPr>
      <w:r>
        <w:rPr>
          <w:rStyle w:val="FootnoteReference"/>
        </w:rPr>
        <w:footnoteRef/>
      </w:r>
      <w:r>
        <w:t xml:space="preserve"> </w:t>
      </w:r>
      <w:r>
        <w:rPr>
          <w:rFonts w:hint="eastAsia"/>
          <w:lang w:eastAsia="zh-HK"/>
        </w:rPr>
        <w:t xml:space="preserve">Li, Y. and </w:t>
      </w:r>
      <w:proofErr w:type="gramStart"/>
      <w:r>
        <w:rPr>
          <w:rFonts w:hint="eastAsia"/>
          <w:lang w:eastAsia="zh-HK"/>
        </w:rPr>
        <w:t>Gao</w:t>
      </w:r>
      <w:proofErr w:type="gramEnd"/>
      <w:r>
        <w:rPr>
          <w:rFonts w:hint="eastAsia"/>
          <w:lang w:eastAsia="zh-HK"/>
        </w:rPr>
        <w:t xml:space="preserve"> H. 2004. </w:t>
      </w:r>
      <w:proofErr w:type="gramStart"/>
      <w:r>
        <w:rPr>
          <w:lang w:eastAsia="zh-HK"/>
        </w:rPr>
        <w:t>“</w:t>
      </w:r>
      <w:r>
        <w:rPr>
          <w:rFonts w:hint="eastAsia"/>
          <w:lang w:eastAsia="zh-HK"/>
        </w:rPr>
        <w:t>Trans-border Drug Crime, Cause and Punishing Measures.</w:t>
      </w:r>
      <w:r>
        <w:rPr>
          <w:lang w:eastAsia="zh-HK"/>
        </w:rPr>
        <w:t>”</w:t>
      </w:r>
      <w:proofErr w:type="gramEnd"/>
      <w:r>
        <w:rPr>
          <w:rFonts w:hint="eastAsia"/>
          <w:lang w:eastAsia="zh-HK"/>
        </w:rPr>
        <w:t xml:space="preserve"> </w:t>
      </w:r>
      <w:proofErr w:type="gramStart"/>
      <w:r>
        <w:rPr>
          <w:rFonts w:hint="eastAsia"/>
          <w:lang w:eastAsia="zh-HK"/>
        </w:rPr>
        <w:t>Journal of Henan Judicial Police Vocational College.</w:t>
      </w:r>
      <w:proofErr w:type="gramEnd"/>
      <w:r>
        <w:rPr>
          <w:rFonts w:hint="eastAsia"/>
          <w:lang w:eastAsia="zh-HK"/>
        </w:rPr>
        <w:t xml:space="preserve"> 2(3): 62-64. </w:t>
      </w:r>
    </w:p>
  </w:footnote>
  <w:footnote w:id="13">
    <w:p w14:paraId="55531CE9" w14:textId="77777777" w:rsidR="00C23AD8" w:rsidRDefault="00C23AD8" w:rsidP="00CE15C3">
      <w:pPr>
        <w:pStyle w:val="FootnoteText"/>
        <w:rPr>
          <w:lang w:eastAsia="zh-HK"/>
        </w:rPr>
      </w:pPr>
      <w:r>
        <w:rPr>
          <w:rStyle w:val="FootnoteReference"/>
        </w:rPr>
        <w:footnoteRef/>
      </w:r>
      <w:r>
        <w:t xml:space="preserve"> </w:t>
      </w:r>
      <w:r w:rsidRPr="00B96297">
        <w:rPr>
          <w:rFonts w:hint="eastAsia"/>
          <w:i/>
          <w:lang w:eastAsia="zh-HK"/>
        </w:rPr>
        <w:t xml:space="preserve">Central Registry of Drug Abuse: Sixty-first Report. </w:t>
      </w:r>
      <w:proofErr w:type="gramStart"/>
      <w:r w:rsidRPr="00B96297">
        <w:rPr>
          <w:rFonts w:hint="eastAsia"/>
          <w:i/>
          <w:lang w:eastAsia="zh-HK"/>
        </w:rPr>
        <w:t>2002-2011</w:t>
      </w:r>
      <w:r>
        <w:rPr>
          <w:rFonts w:hint="eastAsia"/>
          <w:lang w:eastAsia="zh-HK"/>
        </w:rPr>
        <w:t>.</w:t>
      </w:r>
      <w:r w:rsidRPr="00BF773B">
        <w:rPr>
          <w:rFonts w:hint="eastAsia"/>
          <w:lang w:eastAsia="zh-HK"/>
        </w:rPr>
        <w:t xml:space="preserve"> </w:t>
      </w:r>
      <w:r>
        <w:rPr>
          <w:rFonts w:hint="eastAsia"/>
          <w:lang w:eastAsia="zh-HK"/>
        </w:rPr>
        <w:t>Narcotic Division.</w:t>
      </w:r>
      <w:proofErr w:type="gramEnd"/>
      <w:r>
        <w:rPr>
          <w:rFonts w:hint="eastAsia"/>
          <w:lang w:eastAsia="zh-HK"/>
        </w:rPr>
        <w:t xml:space="preserve"> </w:t>
      </w:r>
      <w:proofErr w:type="gramStart"/>
      <w:r>
        <w:rPr>
          <w:rFonts w:hint="eastAsia"/>
          <w:lang w:eastAsia="zh-HK"/>
        </w:rPr>
        <w:t>Security Bureau, Hong Kong Special Administrative R</w:t>
      </w:r>
      <w:r>
        <w:rPr>
          <w:lang w:eastAsia="zh-HK"/>
        </w:rPr>
        <w:t>e</w:t>
      </w:r>
      <w:r>
        <w:rPr>
          <w:rFonts w:hint="eastAsia"/>
          <w:lang w:eastAsia="zh-HK"/>
        </w:rPr>
        <w:t>gion People</w:t>
      </w:r>
      <w:r>
        <w:rPr>
          <w:lang w:eastAsia="zh-HK"/>
        </w:rPr>
        <w:t>’</w:t>
      </w:r>
      <w:r>
        <w:rPr>
          <w:rFonts w:hint="eastAsia"/>
          <w:lang w:eastAsia="zh-HK"/>
        </w:rPr>
        <w:t>s Republic of China (HKSAR).</w:t>
      </w:r>
      <w:proofErr w:type="gramEnd"/>
      <w:r>
        <w:rPr>
          <w:rFonts w:hint="eastAsia"/>
          <w:lang w:eastAsia="zh-HK"/>
        </w:rPr>
        <w:t xml:space="preserve"> </w:t>
      </w:r>
    </w:p>
  </w:footnote>
  <w:footnote w:id="14">
    <w:p w14:paraId="35685091" w14:textId="5A26B66F" w:rsidR="00C23AD8" w:rsidRPr="00F321CD" w:rsidRDefault="00C23AD8">
      <w:pPr>
        <w:pStyle w:val="FootnoteText"/>
        <w:rPr>
          <w:lang w:eastAsia="zh-HK"/>
        </w:rPr>
      </w:pPr>
      <w:r>
        <w:rPr>
          <w:rStyle w:val="FootnoteReference"/>
        </w:rPr>
        <w:footnoteRef/>
      </w:r>
      <w:r>
        <w:t xml:space="preserve"> </w:t>
      </w:r>
      <w:proofErr w:type="gramStart"/>
      <w:r>
        <w:rPr>
          <w:lang w:eastAsia="zh-HK"/>
        </w:rPr>
        <w:t xml:space="preserve">Lange, James E. and Robert B. </w:t>
      </w:r>
      <w:proofErr w:type="spellStart"/>
      <w:r>
        <w:rPr>
          <w:lang w:eastAsia="zh-HK"/>
        </w:rPr>
        <w:t>Voas</w:t>
      </w:r>
      <w:proofErr w:type="spellEnd"/>
      <w:r>
        <w:rPr>
          <w:lang w:eastAsia="zh-HK"/>
        </w:rPr>
        <w:t>.</w:t>
      </w:r>
      <w:proofErr w:type="gramEnd"/>
      <w:r>
        <w:rPr>
          <w:lang w:eastAsia="zh-HK"/>
        </w:rPr>
        <w:t xml:space="preserve"> 2000. “Youth escaping limits on drinking: binging in Mexico.” </w:t>
      </w:r>
      <w:r w:rsidRPr="00261BA6">
        <w:rPr>
          <w:i/>
          <w:lang w:eastAsia="zh-HK"/>
        </w:rPr>
        <w:t>Addiction</w:t>
      </w:r>
      <w:r>
        <w:rPr>
          <w:lang w:eastAsia="zh-HK"/>
        </w:rPr>
        <w:t xml:space="preserve"> 95(4): 521-528. </w:t>
      </w:r>
    </w:p>
  </w:footnote>
  <w:footnote w:id="15">
    <w:p w14:paraId="2B254D8F" w14:textId="35AD82BE" w:rsidR="00C23AD8" w:rsidRPr="00F321CD" w:rsidRDefault="00C23AD8">
      <w:pPr>
        <w:pStyle w:val="FootnoteText"/>
        <w:rPr>
          <w:lang w:eastAsia="zh-HK"/>
        </w:rPr>
      </w:pPr>
      <w:r>
        <w:rPr>
          <w:rStyle w:val="FootnoteReference"/>
        </w:rPr>
        <w:footnoteRef/>
      </w:r>
      <w:r>
        <w:t xml:space="preserve"> </w:t>
      </w:r>
      <w:proofErr w:type="gramStart"/>
      <w:r>
        <w:rPr>
          <w:lang w:eastAsia="zh-HK"/>
        </w:rPr>
        <w:t>Lau, Joseph T.F. and Wing S. Wong.</w:t>
      </w:r>
      <w:proofErr w:type="gramEnd"/>
      <w:r>
        <w:rPr>
          <w:lang w:eastAsia="zh-HK"/>
        </w:rPr>
        <w:t xml:space="preserve"> 2000. “Behavioral surveillance of sexually-related risk </w:t>
      </w:r>
      <w:proofErr w:type="spellStart"/>
      <w:r>
        <w:rPr>
          <w:lang w:eastAsia="zh-HK"/>
        </w:rPr>
        <w:t>behaviours</w:t>
      </w:r>
      <w:proofErr w:type="spellEnd"/>
      <w:r>
        <w:rPr>
          <w:lang w:eastAsia="zh-HK"/>
        </w:rPr>
        <w:t xml:space="preserve"> for the cross-border traveler population in Hong Kong: the evaluation of the overall effectiveness of relevant prevention </w:t>
      </w:r>
      <w:proofErr w:type="spellStart"/>
      <w:r>
        <w:rPr>
          <w:lang w:eastAsia="zh-HK"/>
        </w:rPr>
        <w:t>programmes</w:t>
      </w:r>
      <w:proofErr w:type="spellEnd"/>
      <w:r>
        <w:rPr>
          <w:lang w:eastAsia="zh-HK"/>
        </w:rPr>
        <w:t xml:space="preserve"> by comparing the results of two surveillance surveys.” </w:t>
      </w:r>
      <w:r w:rsidRPr="00261BA6">
        <w:rPr>
          <w:i/>
          <w:lang w:eastAsia="zh-HK"/>
        </w:rPr>
        <w:t>International Journal of STD &amp; AIDS</w:t>
      </w:r>
      <w:r>
        <w:rPr>
          <w:lang w:eastAsia="zh-HK"/>
        </w:rPr>
        <w:t xml:space="preserve"> 11: 719-727. </w:t>
      </w:r>
    </w:p>
  </w:footnote>
  <w:footnote w:id="16">
    <w:p w14:paraId="585B02E7" w14:textId="22B8DD26" w:rsidR="00C23AD8" w:rsidRPr="00F321CD" w:rsidRDefault="00C23AD8">
      <w:pPr>
        <w:pStyle w:val="FootnoteText"/>
        <w:rPr>
          <w:lang w:eastAsia="zh-HK"/>
        </w:rPr>
      </w:pPr>
      <w:r>
        <w:rPr>
          <w:rStyle w:val="FootnoteReference"/>
        </w:rPr>
        <w:footnoteRef/>
      </w:r>
      <w:r>
        <w:t xml:space="preserve"> </w:t>
      </w:r>
      <w:proofErr w:type="gramStart"/>
      <w:r>
        <w:rPr>
          <w:lang w:eastAsia="zh-HK"/>
        </w:rPr>
        <w:t xml:space="preserve">Lau, Joseph T.F., </w:t>
      </w:r>
      <w:proofErr w:type="spellStart"/>
      <w:r>
        <w:rPr>
          <w:lang w:eastAsia="zh-HK"/>
        </w:rPr>
        <w:t>Xilin</w:t>
      </w:r>
      <w:proofErr w:type="spellEnd"/>
      <w:r>
        <w:rPr>
          <w:lang w:eastAsia="zh-HK"/>
        </w:rPr>
        <w:t xml:space="preserve"> Yang, H.Y. </w:t>
      </w:r>
      <w:proofErr w:type="spellStart"/>
      <w:r>
        <w:rPr>
          <w:lang w:eastAsia="zh-HK"/>
        </w:rPr>
        <w:t>Tsui</w:t>
      </w:r>
      <w:proofErr w:type="spellEnd"/>
      <w:r>
        <w:rPr>
          <w:lang w:eastAsia="zh-HK"/>
        </w:rPr>
        <w:t xml:space="preserve"> and Ellie Pang.</w:t>
      </w:r>
      <w:proofErr w:type="gramEnd"/>
      <w:r>
        <w:rPr>
          <w:lang w:eastAsia="zh-HK"/>
        </w:rPr>
        <w:t xml:space="preserve"> 2004. “SARS related preventive and risk </w:t>
      </w:r>
      <w:proofErr w:type="spellStart"/>
      <w:r>
        <w:rPr>
          <w:lang w:eastAsia="zh-HK"/>
        </w:rPr>
        <w:t>behaviours</w:t>
      </w:r>
      <w:proofErr w:type="spellEnd"/>
      <w:r>
        <w:rPr>
          <w:lang w:eastAsia="zh-HK"/>
        </w:rPr>
        <w:t xml:space="preserve"> practiced by Hong Kong-mainland China cross border travelers during the outbreak of the SARS epidemic in Hong Kong.” </w:t>
      </w:r>
      <w:r w:rsidRPr="00261BA6">
        <w:rPr>
          <w:i/>
          <w:lang w:eastAsia="zh-HK"/>
        </w:rPr>
        <w:t>Journal of Epidemiology Community Health</w:t>
      </w:r>
      <w:r>
        <w:rPr>
          <w:lang w:eastAsia="zh-HK"/>
        </w:rPr>
        <w:t xml:space="preserve"> 58: 988-996. </w:t>
      </w:r>
    </w:p>
  </w:footnote>
  <w:footnote w:id="17">
    <w:p w14:paraId="6FC939F0" w14:textId="7CE69874" w:rsidR="00C23AD8" w:rsidRPr="00F321CD" w:rsidRDefault="00C23AD8">
      <w:pPr>
        <w:pStyle w:val="FootnoteText"/>
        <w:rPr>
          <w:lang w:eastAsia="zh-HK"/>
        </w:rPr>
      </w:pPr>
      <w:r>
        <w:rPr>
          <w:rStyle w:val="FootnoteReference"/>
        </w:rPr>
        <w:footnoteRef/>
      </w:r>
      <w:r>
        <w:t xml:space="preserve"> </w:t>
      </w:r>
      <w:proofErr w:type="gramStart"/>
      <w:r w:rsidR="0097426F">
        <w:t xml:space="preserve">Lau, Joseph T.F., Hi Yi </w:t>
      </w:r>
      <w:proofErr w:type="spellStart"/>
      <w:r w:rsidR="0097426F">
        <w:t>Tsui</w:t>
      </w:r>
      <w:proofErr w:type="spellEnd"/>
      <w:r w:rsidR="0097426F">
        <w:t xml:space="preserve">, Lawrence T. Lam, and Mason </w:t>
      </w:r>
      <w:proofErr w:type="spellStart"/>
      <w:r w:rsidR="0097426F">
        <w:t>lau</w:t>
      </w:r>
      <w:proofErr w:type="spellEnd"/>
      <w:r w:rsidR="0097426F">
        <w:t>.</w:t>
      </w:r>
      <w:proofErr w:type="gramEnd"/>
      <w:r w:rsidR="0097426F">
        <w:t xml:space="preserve"> 2007. “Cross-boundary Substance Uses </w:t>
      </w:r>
      <w:proofErr w:type="gramStart"/>
      <w:r w:rsidR="0097426F">
        <w:t>Among</w:t>
      </w:r>
      <w:proofErr w:type="gramEnd"/>
      <w:r w:rsidR="0097426F">
        <w:t xml:space="preserve"> Hong Kong Chinese Young Adults.” </w:t>
      </w:r>
      <w:r w:rsidR="0097426F" w:rsidRPr="0097426F">
        <w:rPr>
          <w:i/>
        </w:rPr>
        <w:t>Journal of Urban health: Bulletin of the New York Academy of Medicine</w:t>
      </w:r>
      <w:r w:rsidR="0097426F">
        <w:t xml:space="preserve"> 84(5): 704-721. </w:t>
      </w:r>
    </w:p>
  </w:footnote>
  <w:footnote w:id="18">
    <w:p w14:paraId="3CB1E141" w14:textId="0FB90829" w:rsidR="00C23AD8" w:rsidRPr="00F321CD" w:rsidRDefault="00C23AD8" w:rsidP="00993F37">
      <w:pPr>
        <w:pStyle w:val="FootnoteText"/>
        <w:rPr>
          <w:lang w:eastAsia="zh-HK"/>
        </w:rPr>
      </w:pPr>
      <w:r>
        <w:rPr>
          <w:rStyle w:val="FootnoteReference"/>
        </w:rPr>
        <w:footnoteRef/>
      </w:r>
      <w:r>
        <w:t xml:space="preserve"> </w:t>
      </w:r>
      <w:proofErr w:type="gramStart"/>
      <w:r w:rsidR="0097426F">
        <w:t xml:space="preserve">Lau, Joseph T.F., Hi Yi </w:t>
      </w:r>
      <w:proofErr w:type="spellStart"/>
      <w:r w:rsidR="0097426F">
        <w:t>Tsui</w:t>
      </w:r>
      <w:proofErr w:type="spellEnd"/>
      <w:r w:rsidR="0097426F">
        <w:t xml:space="preserve">, Lawrence T. Lam, and Mason </w:t>
      </w:r>
      <w:proofErr w:type="spellStart"/>
      <w:r w:rsidR="0097426F">
        <w:t>lau</w:t>
      </w:r>
      <w:proofErr w:type="spellEnd"/>
      <w:r w:rsidR="0097426F">
        <w:t>.</w:t>
      </w:r>
      <w:proofErr w:type="gramEnd"/>
      <w:r w:rsidR="0097426F">
        <w:t xml:space="preserve"> 2007. “Cross-boundary Substance Uses </w:t>
      </w:r>
      <w:proofErr w:type="gramStart"/>
      <w:r w:rsidR="0097426F">
        <w:t>Among</w:t>
      </w:r>
      <w:proofErr w:type="gramEnd"/>
      <w:r w:rsidR="0097426F">
        <w:t xml:space="preserve"> Hong Kong Chinese Young Adults.” </w:t>
      </w:r>
      <w:r w:rsidR="0097426F" w:rsidRPr="0097426F">
        <w:rPr>
          <w:i/>
        </w:rPr>
        <w:t>Journal of Urban health: Bulletin of the New York Academy of Medicine</w:t>
      </w:r>
      <w:r w:rsidR="0097426F">
        <w:t xml:space="preserve"> 84(5): 704-721.</w:t>
      </w:r>
    </w:p>
  </w:footnote>
  <w:footnote w:id="19">
    <w:p w14:paraId="26CEEE28" w14:textId="7B88E368" w:rsidR="00C23AD8" w:rsidRDefault="00C23AD8">
      <w:pPr>
        <w:pStyle w:val="FootnoteText"/>
        <w:rPr>
          <w:lang w:eastAsia="zh-HK"/>
        </w:rPr>
      </w:pPr>
      <w:r>
        <w:rPr>
          <w:rStyle w:val="FootnoteReference"/>
        </w:rPr>
        <w:footnoteRef/>
      </w:r>
      <w:r>
        <w:t xml:space="preserve"> </w:t>
      </w:r>
      <w:proofErr w:type="gramStart"/>
      <w:r>
        <w:rPr>
          <w:rFonts w:hint="eastAsia"/>
          <w:lang w:eastAsia="zh-HK"/>
        </w:rPr>
        <w:t xml:space="preserve">Watters, John and Patrick </w:t>
      </w:r>
      <w:proofErr w:type="spellStart"/>
      <w:r>
        <w:rPr>
          <w:rFonts w:hint="eastAsia"/>
          <w:lang w:eastAsia="zh-HK"/>
        </w:rPr>
        <w:t>Biernacki</w:t>
      </w:r>
      <w:proofErr w:type="spellEnd"/>
      <w:r>
        <w:rPr>
          <w:rFonts w:hint="eastAsia"/>
          <w:lang w:eastAsia="zh-HK"/>
        </w:rPr>
        <w:t>.</w:t>
      </w:r>
      <w:proofErr w:type="gramEnd"/>
      <w:r>
        <w:rPr>
          <w:rFonts w:hint="eastAsia"/>
          <w:lang w:eastAsia="zh-HK"/>
        </w:rPr>
        <w:t xml:space="preserve"> 1989. </w:t>
      </w:r>
      <w:r>
        <w:rPr>
          <w:lang w:eastAsia="zh-HK"/>
        </w:rPr>
        <w:t xml:space="preserve">“Targeted Sampling: Options for the Study of Hidden Population.” </w:t>
      </w:r>
      <w:r w:rsidRPr="00CE15C3">
        <w:rPr>
          <w:i/>
          <w:lang w:eastAsia="zh-HK"/>
        </w:rPr>
        <w:t xml:space="preserve">Social </w:t>
      </w:r>
      <w:r>
        <w:rPr>
          <w:i/>
          <w:lang w:eastAsia="zh-HK"/>
        </w:rPr>
        <w:t>P</w:t>
      </w:r>
      <w:r w:rsidRPr="00CE15C3">
        <w:rPr>
          <w:i/>
          <w:lang w:eastAsia="zh-HK"/>
        </w:rPr>
        <w:t>roblems</w:t>
      </w:r>
      <w:r>
        <w:rPr>
          <w:lang w:eastAsia="zh-HK"/>
        </w:rPr>
        <w:t xml:space="preserve"> 36(4):416-430. </w:t>
      </w:r>
    </w:p>
  </w:footnote>
  <w:footnote w:id="20">
    <w:p w14:paraId="186D074C" w14:textId="0543F324" w:rsidR="00C23AD8" w:rsidRDefault="00C23AD8">
      <w:pPr>
        <w:pStyle w:val="FootnoteText"/>
        <w:rPr>
          <w:lang w:eastAsia="zh-HK"/>
        </w:rPr>
      </w:pPr>
      <w:r>
        <w:rPr>
          <w:rStyle w:val="FootnoteReference"/>
        </w:rPr>
        <w:footnoteRef/>
      </w:r>
      <w:r>
        <w:t xml:space="preserve"> </w:t>
      </w:r>
      <w:proofErr w:type="spellStart"/>
      <w:proofErr w:type="gramStart"/>
      <w:r>
        <w:rPr>
          <w:rFonts w:hint="eastAsia"/>
          <w:lang w:eastAsia="zh-HK"/>
        </w:rPr>
        <w:t>Tourangeau</w:t>
      </w:r>
      <w:proofErr w:type="spellEnd"/>
      <w:r>
        <w:rPr>
          <w:rFonts w:hint="eastAsia"/>
          <w:lang w:eastAsia="zh-HK"/>
        </w:rPr>
        <w:t xml:space="preserve">, R. and </w:t>
      </w:r>
      <w:r>
        <w:rPr>
          <w:lang w:eastAsia="zh-HK"/>
        </w:rPr>
        <w:t>Ting Yan.</w:t>
      </w:r>
      <w:proofErr w:type="gramEnd"/>
      <w:r>
        <w:rPr>
          <w:lang w:eastAsia="zh-HK"/>
        </w:rPr>
        <w:t xml:space="preserve"> 2007. “Sensitive questions in surveys.” </w:t>
      </w:r>
      <w:r w:rsidRPr="00261BA6">
        <w:rPr>
          <w:i/>
          <w:lang w:eastAsia="zh-HK"/>
        </w:rPr>
        <w:t>Psychological Bulletin</w:t>
      </w:r>
      <w:r>
        <w:rPr>
          <w:lang w:eastAsia="zh-HK"/>
        </w:rPr>
        <w:t xml:space="preserve"> 133(5): 859-883.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007F2"/>
    <w:multiLevelType w:val="hybridMultilevel"/>
    <w:tmpl w:val="9872D396"/>
    <w:lvl w:ilvl="0" w:tplc="E5FA4B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CFF6F12"/>
    <w:multiLevelType w:val="hybridMultilevel"/>
    <w:tmpl w:val="3B8A6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916F63"/>
    <w:multiLevelType w:val="hybridMultilevel"/>
    <w:tmpl w:val="4E0A688E"/>
    <w:lvl w:ilvl="0" w:tplc="A4C003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uhk">
    <w15:presenceInfo w15:providerId="None" w15:userId="cuh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566"/>
    <w:rsid w:val="00010213"/>
    <w:rsid w:val="00033BA0"/>
    <w:rsid w:val="00041566"/>
    <w:rsid w:val="000512AD"/>
    <w:rsid w:val="00073ECB"/>
    <w:rsid w:val="000A09F3"/>
    <w:rsid w:val="000B210F"/>
    <w:rsid w:val="000B3039"/>
    <w:rsid w:val="000D1884"/>
    <w:rsid w:val="000D719C"/>
    <w:rsid w:val="00115513"/>
    <w:rsid w:val="00116E2F"/>
    <w:rsid w:val="0013630C"/>
    <w:rsid w:val="00150933"/>
    <w:rsid w:val="0018017B"/>
    <w:rsid w:val="001917FE"/>
    <w:rsid w:val="001A7130"/>
    <w:rsid w:val="001B4960"/>
    <w:rsid w:val="001E0FD2"/>
    <w:rsid w:val="001E7D1C"/>
    <w:rsid w:val="0020179D"/>
    <w:rsid w:val="002169A2"/>
    <w:rsid w:val="002424D6"/>
    <w:rsid w:val="00261BA6"/>
    <w:rsid w:val="002652F7"/>
    <w:rsid w:val="00265698"/>
    <w:rsid w:val="00266473"/>
    <w:rsid w:val="00284689"/>
    <w:rsid w:val="002A3AD0"/>
    <w:rsid w:val="002A61C5"/>
    <w:rsid w:val="002B1D92"/>
    <w:rsid w:val="002B6CE2"/>
    <w:rsid w:val="002E2C5B"/>
    <w:rsid w:val="00305C1D"/>
    <w:rsid w:val="003173A0"/>
    <w:rsid w:val="003358B8"/>
    <w:rsid w:val="003412E3"/>
    <w:rsid w:val="00367B69"/>
    <w:rsid w:val="00381944"/>
    <w:rsid w:val="003A6BF0"/>
    <w:rsid w:val="003B586A"/>
    <w:rsid w:val="003C4061"/>
    <w:rsid w:val="00405C7B"/>
    <w:rsid w:val="00412207"/>
    <w:rsid w:val="004205E1"/>
    <w:rsid w:val="00427FFA"/>
    <w:rsid w:val="004466ED"/>
    <w:rsid w:val="00453EAC"/>
    <w:rsid w:val="0048343C"/>
    <w:rsid w:val="004B248A"/>
    <w:rsid w:val="004D4605"/>
    <w:rsid w:val="004F3752"/>
    <w:rsid w:val="004F600D"/>
    <w:rsid w:val="004F7741"/>
    <w:rsid w:val="0050464E"/>
    <w:rsid w:val="00510350"/>
    <w:rsid w:val="00520B1C"/>
    <w:rsid w:val="00522B86"/>
    <w:rsid w:val="005271FE"/>
    <w:rsid w:val="005309CB"/>
    <w:rsid w:val="00541B8A"/>
    <w:rsid w:val="00544447"/>
    <w:rsid w:val="00550154"/>
    <w:rsid w:val="00573545"/>
    <w:rsid w:val="00584DEC"/>
    <w:rsid w:val="00594C2A"/>
    <w:rsid w:val="005B4B93"/>
    <w:rsid w:val="005B7B78"/>
    <w:rsid w:val="005D0FF9"/>
    <w:rsid w:val="005D7DE6"/>
    <w:rsid w:val="005F4782"/>
    <w:rsid w:val="005F7B22"/>
    <w:rsid w:val="006056B8"/>
    <w:rsid w:val="00610770"/>
    <w:rsid w:val="00612863"/>
    <w:rsid w:val="0062378F"/>
    <w:rsid w:val="00650120"/>
    <w:rsid w:val="00656010"/>
    <w:rsid w:val="00682ACF"/>
    <w:rsid w:val="00683886"/>
    <w:rsid w:val="00695D41"/>
    <w:rsid w:val="006A7CA3"/>
    <w:rsid w:val="006B3B3D"/>
    <w:rsid w:val="006C32BD"/>
    <w:rsid w:val="006D09CD"/>
    <w:rsid w:val="006D279F"/>
    <w:rsid w:val="006E0CD9"/>
    <w:rsid w:val="006E3AD9"/>
    <w:rsid w:val="006E3FF5"/>
    <w:rsid w:val="00700AC9"/>
    <w:rsid w:val="00716239"/>
    <w:rsid w:val="0076172D"/>
    <w:rsid w:val="00787348"/>
    <w:rsid w:val="00797C62"/>
    <w:rsid w:val="007A6DE6"/>
    <w:rsid w:val="007B26C2"/>
    <w:rsid w:val="007C616D"/>
    <w:rsid w:val="00813D3B"/>
    <w:rsid w:val="0081507E"/>
    <w:rsid w:val="008201CE"/>
    <w:rsid w:val="00832F4B"/>
    <w:rsid w:val="008374E9"/>
    <w:rsid w:val="00855E2A"/>
    <w:rsid w:val="00874FF3"/>
    <w:rsid w:val="008818D4"/>
    <w:rsid w:val="00886C9F"/>
    <w:rsid w:val="00890268"/>
    <w:rsid w:val="008A330B"/>
    <w:rsid w:val="008A5E95"/>
    <w:rsid w:val="008B02B3"/>
    <w:rsid w:val="008B7B86"/>
    <w:rsid w:val="008F0D0D"/>
    <w:rsid w:val="0090696C"/>
    <w:rsid w:val="0091188A"/>
    <w:rsid w:val="0097426F"/>
    <w:rsid w:val="009809CC"/>
    <w:rsid w:val="00993F37"/>
    <w:rsid w:val="0099518D"/>
    <w:rsid w:val="009B1C27"/>
    <w:rsid w:val="009C71D6"/>
    <w:rsid w:val="009C78CA"/>
    <w:rsid w:val="009E0302"/>
    <w:rsid w:val="009E47C3"/>
    <w:rsid w:val="00A2338D"/>
    <w:rsid w:val="00A245F5"/>
    <w:rsid w:val="00A424C8"/>
    <w:rsid w:val="00A51067"/>
    <w:rsid w:val="00A651D1"/>
    <w:rsid w:val="00AA00D5"/>
    <w:rsid w:val="00AA3A27"/>
    <w:rsid w:val="00AA4B7E"/>
    <w:rsid w:val="00AD7884"/>
    <w:rsid w:val="00AF37DC"/>
    <w:rsid w:val="00B33ADC"/>
    <w:rsid w:val="00B6275B"/>
    <w:rsid w:val="00B80F61"/>
    <w:rsid w:val="00B827C6"/>
    <w:rsid w:val="00B858EF"/>
    <w:rsid w:val="00B85B80"/>
    <w:rsid w:val="00B85BC0"/>
    <w:rsid w:val="00B96297"/>
    <w:rsid w:val="00BB2544"/>
    <w:rsid w:val="00BE0542"/>
    <w:rsid w:val="00BF773B"/>
    <w:rsid w:val="00C00ABF"/>
    <w:rsid w:val="00C043F1"/>
    <w:rsid w:val="00C14D7C"/>
    <w:rsid w:val="00C2219A"/>
    <w:rsid w:val="00C23AD8"/>
    <w:rsid w:val="00C5188D"/>
    <w:rsid w:val="00C56451"/>
    <w:rsid w:val="00C61953"/>
    <w:rsid w:val="00C644B5"/>
    <w:rsid w:val="00C647E3"/>
    <w:rsid w:val="00C73D63"/>
    <w:rsid w:val="00C9081A"/>
    <w:rsid w:val="00C94B67"/>
    <w:rsid w:val="00C96B92"/>
    <w:rsid w:val="00CA3311"/>
    <w:rsid w:val="00CB156F"/>
    <w:rsid w:val="00CC3473"/>
    <w:rsid w:val="00CD40A4"/>
    <w:rsid w:val="00CE15C3"/>
    <w:rsid w:val="00D0328F"/>
    <w:rsid w:val="00D318F7"/>
    <w:rsid w:val="00D72F5B"/>
    <w:rsid w:val="00D874CB"/>
    <w:rsid w:val="00D96754"/>
    <w:rsid w:val="00DC1D88"/>
    <w:rsid w:val="00DD162C"/>
    <w:rsid w:val="00DE669A"/>
    <w:rsid w:val="00E01D20"/>
    <w:rsid w:val="00E06A3D"/>
    <w:rsid w:val="00E35234"/>
    <w:rsid w:val="00E57692"/>
    <w:rsid w:val="00E62758"/>
    <w:rsid w:val="00E83244"/>
    <w:rsid w:val="00E9022B"/>
    <w:rsid w:val="00EA45A9"/>
    <w:rsid w:val="00EB1359"/>
    <w:rsid w:val="00EB5E79"/>
    <w:rsid w:val="00EF09DC"/>
    <w:rsid w:val="00EF139F"/>
    <w:rsid w:val="00EF14ED"/>
    <w:rsid w:val="00F11D12"/>
    <w:rsid w:val="00F14077"/>
    <w:rsid w:val="00F210CF"/>
    <w:rsid w:val="00F321CD"/>
    <w:rsid w:val="00F32B92"/>
    <w:rsid w:val="00F410E3"/>
    <w:rsid w:val="00F42762"/>
    <w:rsid w:val="00F506F0"/>
    <w:rsid w:val="00F837BC"/>
    <w:rsid w:val="00F928FC"/>
    <w:rsid w:val="00F97353"/>
    <w:rsid w:val="00FC4158"/>
    <w:rsid w:val="00FC6C3D"/>
    <w:rsid w:val="00FD028A"/>
    <w:rsid w:val="00FD0F33"/>
    <w:rsid w:val="00FD507A"/>
    <w:rsid w:val="00FE2D4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4FF2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6297"/>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B96297"/>
    <w:rPr>
      <w:sz w:val="20"/>
      <w:szCs w:val="20"/>
    </w:rPr>
  </w:style>
  <w:style w:type="paragraph" w:styleId="Footer">
    <w:name w:val="footer"/>
    <w:basedOn w:val="Normal"/>
    <w:link w:val="FooterChar"/>
    <w:uiPriority w:val="99"/>
    <w:unhideWhenUsed/>
    <w:rsid w:val="00B96297"/>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B96297"/>
    <w:rPr>
      <w:sz w:val="20"/>
      <w:szCs w:val="20"/>
    </w:rPr>
  </w:style>
  <w:style w:type="paragraph" w:styleId="FootnoteText">
    <w:name w:val="footnote text"/>
    <w:basedOn w:val="Normal"/>
    <w:link w:val="FootnoteTextChar"/>
    <w:uiPriority w:val="99"/>
    <w:semiHidden/>
    <w:unhideWhenUsed/>
    <w:rsid w:val="00B96297"/>
    <w:pPr>
      <w:snapToGrid w:val="0"/>
    </w:pPr>
    <w:rPr>
      <w:sz w:val="20"/>
      <w:szCs w:val="20"/>
    </w:rPr>
  </w:style>
  <w:style w:type="character" w:customStyle="1" w:styleId="FootnoteTextChar">
    <w:name w:val="Footnote Text Char"/>
    <w:basedOn w:val="DefaultParagraphFont"/>
    <w:link w:val="FootnoteText"/>
    <w:uiPriority w:val="99"/>
    <w:semiHidden/>
    <w:rsid w:val="00B96297"/>
    <w:rPr>
      <w:sz w:val="20"/>
      <w:szCs w:val="20"/>
    </w:rPr>
  </w:style>
  <w:style w:type="character" w:styleId="FootnoteReference">
    <w:name w:val="footnote reference"/>
    <w:basedOn w:val="DefaultParagraphFont"/>
    <w:uiPriority w:val="99"/>
    <w:semiHidden/>
    <w:unhideWhenUsed/>
    <w:rsid w:val="00B96297"/>
    <w:rPr>
      <w:vertAlign w:val="superscript"/>
    </w:rPr>
  </w:style>
  <w:style w:type="paragraph" w:styleId="ListParagraph">
    <w:name w:val="List Paragraph"/>
    <w:basedOn w:val="Normal"/>
    <w:uiPriority w:val="34"/>
    <w:qFormat/>
    <w:rsid w:val="003B586A"/>
    <w:pPr>
      <w:ind w:leftChars="200" w:left="480"/>
    </w:pPr>
  </w:style>
  <w:style w:type="paragraph" w:customStyle="1" w:styleId="p0">
    <w:name w:val="p0"/>
    <w:basedOn w:val="Normal"/>
    <w:rsid w:val="00716239"/>
    <w:pPr>
      <w:widowControl/>
      <w:spacing w:after="200" w:line="273" w:lineRule="auto"/>
    </w:pPr>
    <w:rPr>
      <w:rFonts w:ascii="Calibri" w:eastAsia="Times New Roman" w:hAnsi="Calibri" w:cs="Times New Roman"/>
      <w:kern w:val="0"/>
      <w:sz w:val="22"/>
      <w:lang w:eastAsia="zh-CN"/>
    </w:rPr>
  </w:style>
  <w:style w:type="paragraph" w:styleId="BalloonText">
    <w:name w:val="Balloon Text"/>
    <w:basedOn w:val="Normal"/>
    <w:link w:val="BalloonTextChar"/>
    <w:uiPriority w:val="99"/>
    <w:semiHidden/>
    <w:unhideWhenUsed/>
    <w:rsid w:val="005271F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71FE"/>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6297"/>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B96297"/>
    <w:rPr>
      <w:sz w:val="20"/>
      <w:szCs w:val="20"/>
    </w:rPr>
  </w:style>
  <w:style w:type="paragraph" w:styleId="Footer">
    <w:name w:val="footer"/>
    <w:basedOn w:val="Normal"/>
    <w:link w:val="FooterChar"/>
    <w:uiPriority w:val="99"/>
    <w:unhideWhenUsed/>
    <w:rsid w:val="00B96297"/>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B96297"/>
    <w:rPr>
      <w:sz w:val="20"/>
      <w:szCs w:val="20"/>
    </w:rPr>
  </w:style>
  <w:style w:type="paragraph" w:styleId="FootnoteText">
    <w:name w:val="footnote text"/>
    <w:basedOn w:val="Normal"/>
    <w:link w:val="FootnoteTextChar"/>
    <w:uiPriority w:val="99"/>
    <w:semiHidden/>
    <w:unhideWhenUsed/>
    <w:rsid w:val="00B96297"/>
    <w:pPr>
      <w:snapToGrid w:val="0"/>
    </w:pPr>
    <w:rPr>
      <w:sz w:val="20"/>
      <w:szCs w:val="20"/>
    </w:rPr>
  </w:style>
  <w:style w:type="character" w:customStyle="1" w:styleId="FootnoteTextChar">
    <w:name w:val="Footnote Text Char"/>
    <w:basedOn w:val="DefaultParagraphFont"/>
    <w:link w:val="FootnoteText"/>
    <w:uiPriority w:val="99"/>
    <w:semiHidden/>
    <w:rsid w:val="00B96297"/>
    <w:rPr>
      <w:sz w:val="20"/>
      <w:szCs w:val="20"/>
    </w:rPr>
  </w:style>
  <w:style w:type="character" w:styleId="FootnoteReference">
    <w:name w:val="footnote reference"/>
    <w:basedOn w:val="DefaultParagraphFont"/>
    <w:uiPriority w:val="99"/>
    <w:semiHidden/>
    <w:unhideWhenUsed/>
    <w:rsid w:val="00B96297"/>
    <w:rPr>
      <w:vertAlign w:val="superscript"/>
    </w:rPr>
  </w:style>
  <w:style w:type="paragraph" w:styleId="ListParagraph">
    <w:name w:val="List Paragraph"/>
    <w:basedOn w:val="Normal"/>
    <w:uiPriority w:val="34"/>
    <w:qFormat/>
    <w:rsid w:val="003B586A"/>
    <w:pPr>
      <w:ind w:leftChars="200" w:left="480"/>
    </w:pPr>
  </w:style>
  <w:style w:type="paragraph" w:customStyle="1" w:styleId="p0">
    <w:name w:val="p0"/>
    <w:basedOn w:val="Normal"/>
    <w:rsid w:val="00716239"/>
    <w:pPr>
      <w:widowControl/>
      <w:spacing w:after="200" w:line="273" w:lineRule="auto"/>
    </w:pPr>
    <w:rPr>
      <w:rFonts w:ascii="Calibri" w:eastAsia="Times New Roman" w:hAnsi="Calibri" w:cs="Times New Roman"/>
      <w:kern w:val="0"/>
      <w:sz w:val="22"/>
      <w:lang w:eastAsia="zh-CN"/>
    </w:rPr>
  </w:style>
  <w:style w:type="paragraph" w:styleId="BalloonText">
    <w:name w:val="Balloon Text"/>
    <w:basedOn w:val="Normal"/>
    <w:link w:val="BalloonTextChar"/>
    <w:uiPriority w:val="99"/>
    <w:semiHidden/>
    <w:unhideWhenUsed/>
    <w:rsid w:val="005271F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71F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BBC0CB-535C-4169-8AD5-6A85C87D7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4013</Words>
  <Characters>22880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cuhk</Company>
  <LinksUpToDate>false</LinksUpToDate>
  <CharactersWithSpaces>26840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cuhk</dc:creator>
  <cp:lastModifiedBy>cuhk</cp:lastModifiedBy>
  <cp:revision>2</cp:revision>
  <cp:lastPrinted>2014-04-30T03:53:00Z</cp:lastPrinted>
  <dcterms:created xsi:type="dcterms:W3CDTF">2015-03-23T12:52:00Z</dcterms:created>
  <dcterms:modified xsi:type="dcterms:W3CDTF">2015-03-23T12:52:00Z</dcterms:modified>
</cp:coreProperties>
</file>